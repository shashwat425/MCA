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right="-240"/>
        <w:rPr>
          <w:rFonts w:ascii="Trebuchet MS" w:cs="Trebuchet MS" w:eastAsia="Trebuchet MS" w:hAnsi="Trebuchet MS"/>
          <w:b w:val="1"/>
        </w:rPr>
      </w:pPr>
      <w:bookmarkStart w:colFirst="0" w:colLast="0" w:name="_cp3c35v3ybfv" w:id="0"/>
      <w:bookmarkEnd w:id="0"/>
      <w:r w:rsidDel="00000000" w:rsidR="00000000" w:rsidRPr="00000000">
        <w:rPr>
          <w:rtl w:val="0"/>
        </w:rPr>
        <w:t xml:space="preserve">1. Program to check if number is multiple of 5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40"/>
        <w:rPr/>
      </w:pPr>
      <w:r w:rsidDel="00000000" w:rsidR="00000000" w:rsidRPr="00000000">
        <w:rPr>
          <w:rtl w:val="0"/>
        </w:rPr>
        <w:t xml:space="preserve">echo "Please enter a number"</w:t>
      </w:r>
    </w:p>
    <w:p w:rsidR="00000000" w:rsidDel="00000000" w:rsidP="00000000" w:rsidRDefault="00000000" w:rsidRPr="00000000" w14:paraId="00000003">
      <w:pPr>
        <w:ind w:right="-240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04">
      <w:pPr>
        <w:ind w:right="-240"/>
        <w:rPr/>
      </w:pPr>
      <w:r w:rsidDel="00000000" w:rsidR="00000000" w:rsidRPr="00000000">
        <w:rPr>
          <w:rtl w:val="0"/>
        </w:rPr>
        <w:t xml:space="preserve">if [ $(( $n%5 )) -eq 0 ]</w:t>
      </w:r>
    </w:p>
    <w:p w:rsidR="00000000" w:rsidDel="00000000" w:rsidP="00000000" w:rsidRDefault="00000000" w:rsidRPr="00000000" w14:paraId="00000005">
      <w:pPr>
        <w:ind w:right="-24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6">
      <w:pPr>
        <w:ind w:right="-240" w:firstLine="720"/>
        <w:rPr/>
      </w:pPr>
      <w:r w:rsidDel="00000000" w:rsidR="00000000" w:rsidRPr="00000000">
        <w:rPr>
          <w:rtl w:val="0"/>
        </w:rPr>
        <w:t xml:space="preserve">echo "$n is multiple of 5"</w:t>
      </w:r>
    </w:p>
    <w:p w:rsidR="00000000" w:rsidDel="00000000" w:rsidP="00000000" w:rsidRDefault="00000000" w:rsidRPr="00000000" w14:paraId="00000007">
      <w:pPr>
        <w:ind w:right="-24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ind w:right="-240" w:firstLine="720"/>
        <w:rPr/>
      </w:pPr>
      <w:r w:rsidDel="00000000" w:rsidR="00000000" w:rsidRPr="00000000">
        <w:rPr>
          <w:rtl w:val="0"/>
        </w:rPr>
        <w:t xml:space="preserve">echo "$n is not a multiple of 5"</w:t>
      </w:r>
    </w:p>
    <w:p w:rsidR="00000000" w:rsidDel="00000000" w:rsidP="00000000" w:rsidRDefault="00000000" w:rsidRPr="00000000" w14:paraId="00000009">
      <w:pPr>
        <w:ind w:right="-240"/>
        <w:rPr/>
      </w:pP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40"/>
        <w:rPr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Run the above Scrip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right="-240"/>
        <w:rPr/>
      </w:pPr>
      <w:bookmarkStart w:colFirst="0" w:colLast="0" w:name="_rigforis9kme" w:id="1"/>
      <w:bookmarkEnd w:id="1"/>
      <w:r w:rsidDel="00000000" w:rsidR="00000000" w:rsidRPr="00000000">
        <w:rPr>
          <w:rtl w:val="0"/>
        </w:rPr>
        <w:t xml:space="preserve">2. Program to count number of digits in an integer</w:t>
      </w:r>
    </w:p>
    <w:p w:rsidR="00000000" w:rsidDel="00000000" w:rsidP="00000000" w:rsidRDefault="00000000" w:rsidRPr="00000000" w14:paraId="0000000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 to count number of digits"</w:t>
      </w:r>
    </w:p>
    <w:p w:rsidR="00000000" w:rsidDel="00000000" w:rsidP="00000000" w:rsidRDefault="00000000" w:rsidRPr="00000000" w14:paraId="0000001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01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</w:t>
      </w:r>
    </w:p>
    <w:p w:rsidR="00000000" w:rsidDel="00000000" w:rsidP="00000000" w:rsidRDefault="00000000" w:rsidRPr="00000000" w14:paraId="0000001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count=0</w:t>
      </w:r>
    </w:p>
    <w:p w:rsidR="00000000" w:rsidDel="00000000" w:rsidP="00000000" w:rsidRDefault="00000000" w:rsidRPr="00000000" w14:paraId="0000001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01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1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count=$(( $count+1 ))</w:t>
      </w:r>
    </w:p>
    <w:p w:rsidR="00000000" w:rsidDel="00000000" w:rsidP="00000000" w:rsidRDefault="00000000" w:rsidRPr="00000000" w14:paraId="0000001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n=$(( $n/10 ))</w:t>
      </w:r>
    </w:p>
    <w:p w:rsidR="00000000" w:rsidDel="00000000" w:rsidP="00000000" w:rsidRDefault="00000000" w:rsidRPr="00000000" w14:paraId="0000001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1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"Number of digits in $a is $count"</w:t>
      </w:r>
    </w:p>
    <w:p w:rsidR="00000000" w:rsidDel="00000000" w:rsidP="00000000" w:rsidRDefault="00000000" w:rsidRPr="00000000" w14:paraId="0000001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4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Run the above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right="-240"/>
        <w:rPr/>
      </w:pPr>
      <w:bookmarkStart w:colFirst="0" w:colLast="0" w:name="_fna0byhuw6me" w:id="2"/>
      <w:bookmarkEnd w:id="2"/>
      <w:r w:rsidDel="00000000" w:rsidR="00000000" w:rsidRPr="00000000">
        <w:rPr>
          <w:rtl w:val="0"/>
        </w:rPr>
        <w:t xml:space="preserve">3. Program to check whether the number is negative or positive</w:t>
      </w:r>
    </w:p>
    <w:p w:rsidR="00000000" w:rsidDel="00000000" w:rsidP="00000000" w:rsidRDefault="00000000" w:rsidRPr="00000000" w14:paraId="0000001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01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02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$n -gt 0 ]</w:t>
      </w:r>
    </w:p>
    <w:p w:rsidR="00000000" w:rsidDel="00000000" w:rsidP="00000000" w:rsidRDefault="00000000" w:rsidRPr="00000000" w14:paraId="0000002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2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"$n is positive"</w:t>
      </w:r>
    </w:p>
    <w:p w:rsidR="00000000" w:rsidDel="00000000" w:rsidP="00000000" w:rsidRDefault="00000000" w:rsidRPr="00000000" w14:paraId="0000002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$n -lt 0 ]</w:t>
      </w:r>
    </w:p>
    <w:p w:rsidR="00000000" w:rsidDel="00000000" w:rsidP="00000000" w:rsidRDefault="00000000" w:rsidRPr="00000000" w14:paraId="0000002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2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"$n is negative"</w:t>
      </w:r>
    </w:p>
    <w:p w:rsidR="00000000" w:rsidDel="00000000" w:rsidP="00000000" w:rsidRDefault="00000000" w:rsidRPr="00000000" w14:paraId="0000002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"$n is neither positive nor negative"</w:t>
      </w:r>
    </w:p>
    <w:p w:rsidR="00000000" w:rsidDel="00000000" w:rsidP="00000000" w:rsidRDefault="00000000" w:rsidRPr="00000000" w14:paraId="0000002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29">
      <w:pPr>
        <w:ind w:right="-24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Run the above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right="-240"/>
        <w:rPr/>
      </w:pPr>
      <w:bookmarkStart w:colFirst="0" w:colLast="0" w:name="_kechqj4653gu" w:id="3"/>
      <w:bookmarkEnd w:id="3"/>
      <w:r w:rsidDel="00000000" w:rsidR="00000000" w:rsidRPr="00000000">
        <w:rPr>
          <w:rtl w:val="0"/>
        </w:rPr>
        <w:t xml:space="preserve">4. Program to find the greater of two numbers</w:t>
      </w:r>
    </w:p>
    <w:p w:rsidR="00000000" w:rsidDel="00000000" w:rsidP="00000000" w:rsidRDefault="00000000" w:rsidRPr="00000000" w14:paraId="0000002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two numbers to find the greater one"</w:t>
      </w:r>
    </w:p>
    <w:p w:rsidR="00000000" w:rsidDel="00000000" w:rsidP="00000000" w:rsidRDefault="00000000" w:rsidRPr="00000000" w14:paraId="0000002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 b</w:t>
      </w:r>
    </w:p>
    <w:p w:rsidR="00000000" w:rsidDel="00000000" w:rsidP="00000000" w:rsidRDefault="00000000" w:rsidRPr="00000000" w14:paraId="0000002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$a -gt $b ]</w:t>
      </w:r>
    </w:p>
    <w:p w:rsidR="00000000" w:rsidDel="00000000" w:rsidP="00000000" w:rsidRDefault="00000000" w:rsidRPr="00000000" w14:paraId="0000003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3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"$a is greater than $b"</w:t>
      </w:r>
    </w:p>
    <w:p w:rsidR="00000000" w:rsidDel="00000000" w:rsidP="00000000" w:rsidRDefault="00000000" w:rsidRPr="00000000" w14:paraId="0000003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$b -gt $a ]</w:t>
      </w:r>
    </w:p>
    <w:p w:rsidR="00000000" w:rsidDel="00000000" w:rsidP="00000000" w:rsidRDefault="00000000" w:rsidRPr="00000000" w14:paraId="0000003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3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"$b is greater than $a"</w:t>
      </w:r>
    </w:p>
    <w:p w:rsidR="00000000" w:rsidDel="00000000" w:rsidP="00000000" w:rsidRDefault="00000000" w:rsidRPr="00000000" w14:paraId="0000003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"$a is equal to $b"</w:t>
      </w:r>
    </w:p>
    <w:p w:rsidR="00000000" w:rsidDel="00000000" w:rsidP="00000000" w:rsidRDefault="00000000" w:rsidRPr="00000000" w14:paraId="0000003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3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right="-240"/>
        <w:rPr/>
      </w:pPr>
      <w:bookmarkStart w:colFirst="0" w:colLast="0" w:name="_2q20wt91ywi9" w:id="4"/>
      <w:bookmarkEnd w:id="4"/>
      <w:r w:rsidDel="00000000" w:rsidR="00000000" w:rsidRPr="00000000">
        <w:rPr>
          <w:rtl w:val="0"/>
        </w:rPr>
        <w:t xml:space="preserve">5. Program to print 10 multiples of 3</w:t>
      </w:r>
    </w:p>
    <w:p w:rsidR="00000000" w:rsidDel="00000000" w:rsidP="00000000" w:rsidRDefault="00000000" w:rsidRPr="00000000" w14:paraId="0000003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((i=1;i&lt;=10;i++))</w:t>
      </w:r>
    </w:p>
    <w:p w:rsidR="00000000" w:rsidDel="00000000" w:rsidP="00000000" w:rsidRDefault="00000000" w:rsidRPr="00000000" w14:paraId="0000003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3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tmp=$(( $i*3 ))</w:t>
      </w:r>
    </w:p>
    <w:p w:rsidR="00000000" w:rsidDel="00000000" w:rsidP="00000000" w:rsidRDefault="00000000" w:rsidRPr="00000000" w14:paraId="0000003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-e "3*$i=$tmp"</w:t>
      </w:r>
    </w:p>
    <w:p w:rsidR="00000000" w:rsidDel="00000000" w:rsidP="00000000" w:rsidRDefault="00000000" w:rsidRPr="00000000" w14:paraId="0000003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4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right="-240"/>
        <w:rPr/>
      </w:pPr>
      <w:bookmarkStart w:colFirst="0" w:colLast="0" w:name="_7k0t0gdbgwen" w:id="5"/>
      <w:bookmarkEnd w:id="5"/>
      <w:r w:rsidDel="00000000" w:rsidR="00000000" w:rsidRPr="00000000">
        <w:rPr>
          <w:rtl w:val="0"/>
        </w:rPr>
        <w:t xml:space="preserve">6. Program to find power of number</w:t>
      </w:r>
    </w:p>
    <w:p w:rsidR="00000000" w:rsidDel="00000000" w:rsidP="00000000" w:rsidRDefault="00000000" w:rsidRPr="00000000" w14:paraId="0000004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base and power values"</w:t>
      </w:r>
    </w:p>
    <w:p w:rsidR="00000000" w:rsidDel="00000000" w:rsidP="00000000" w:rsidRDefault="00000000" w:rsidRPr="00000000" w14:paraId="0000004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b p</w:t>
      </w:r>
    </w:p>
    <w:p w:rsidR="00000000" w:rsidDel="00000000" w:rsidP="00000000" w:rsidRDefault="00000000" w:rsidRPr="00000000" w14:paraId="0000004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a=$p</w:t>
      </w:r>
    </w:p>
    <w:p w:rsidR="00000000" w:rsidDel="00000000" w:rsidP="00000000" w:rsidRDefault="00000000" w:rsidRPr="00000000" w14:paraId="0000004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ans=1</w:t>
      </w:r>
    </w:p>
    <w:p w:rsidR="00000000" w:rsidDel="00000000" w:rsidP="00000000" w:rsidRDefault="00000000" w:rsidRPr="00000000" w14:paraId="0000004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$p -gt 0 ]</w:t>
      </w:r>
    </w:p>
    <w:p w:rsidR="00000000" w:rsidDel="00000000" w:rsidP="00000000" w:rsidRDefault="00000000" w:rsidRPr="00000000" w14:paraId="0000004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4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ans=$(( $ans*$b ))</w:t>
      </w:r>
    </w:p>
    <w:p w:rsidR="00000000" w:rsidDel="00000000" w:rsidP="00000000" w:rsidRDefault="00000000" w:rsidRPr="00000000" w14:paraId="0000004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p=$(( $p-1 ))</w:t>
      </w:r>
    </w:p>
    <w:p w:rsidR="00000000" w:rsidDel="00000000" w:rsidP="00000000" w:rsidRDefault="00000000" w:rsidRPr="00000000" w14:paraId="0000004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4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"Value of $b to the power $a=$ans"</w:t>
      </w:r>
    </w:p>
    <w:p w:rsidR="00000000" w:rsidDel="00000000" w:rsidP="00000000" w:rsidRDefault="00000000" w:rsidRPr="00000000" w14:paraId="0000004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right="-240"/>
        <w:rPr/>
      </w:pPr>
      <w:bookmarkStart w:colFirst="0" w:colLast="0" w:name="_vwgtnwvk9jqf" w:id="6"/>
      <w:bookmarkEnd w:id="6"/>
      <w:r w:rsidDel="00000000" w:rsidR="00000000" w:rsidRPr="00000000">
        <w:rPr>
          <w:rtl w:val="0"/>
        </w:rPr>
        <w:t xml:space="preserve">7. Program to print first even no. in the list</w:t>
      </w:r>
    </w:p>
    <w:p w:rsidR="00000000" w:rsidDel="00000000" w:rsidP="00000000" w:rsidRDefault="00000000" w:rsidRPr="00000000" w14:paraId="0000005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list of numbers"</w:t>
      </w:r>
    </w:p>
    <w:p w:rsidR="00000000" w:rsidDel="00000000" w:rsidP="00000000" w:rsidRDefault="00000000" w:rsidRPr="00000000" w14:paraId="0000005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</w:t>
      </w:r>
    </w:p>
    <w:p w:rsidR="00000000" w:rsidDel="00000000" w:rsidP="00000000" w:rsidRDefault="00000000" w:rsidRPr="00000000" w14:paraId="0000005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br=0</w:t>
      </w:r>
    </w:p>
    <w:p w:rsidR="00000000" w:rsidDel="00000000" w:rsidP="00000000" w:rsidRDefault="00000000" w:rsidRPr="00000000" w14:paraId="0000005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$a</w:t>
      </w:r>
    </w:p>
    <w:p w:rsidR="00000000" w:rsidDel="00000000" w:rsidP="00000000" w:rsidRDefault="00000000" w:rsidRPr="00000000" w14:paraId="0000005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5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[ $(( $n%2 )) -eq 0 ]</w:t>
      </w:r>
    </w:p>
    <w:p w:rsidR="00000000" w:rsidDel="00000000" w:rsidP="00000000" w:rsidRDefault="00000000" w:rsidRPr="00000000" w14:paraId="0000005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then</w:t>
      </w:r>
    </w:p>
    <w:p w:rsidR="00000000" w:rsidDel="00000000" w:rsidP="00000000" w:rsidRDefault="00000000" w:rsidRPr="00000000" w14:paraId="0000005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echo "First even no. of the list is $n"</w:t>
      </w:r>
    </w:p>
    <w:p w:rsidR="00000000" w:rsidDel="00000000" w:rsidP="00000000" w:rsidRDefault="00000000" w:rsidRPr="00000000" w14:paraId="0000005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br=1</w:t>
      </w:r>
    </w:p>
    <w:p w:rsidR="00000000" w:rsidDel="00000000" w:rsidP="00000000" w:rsidRDefault="00000000" w:rsidRPr="00000000" w14:paraId="0000005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05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</w:t>
      </w:r>
    </w:p>
    <w:p w:rsidR="00000000" w:rsidDel="00000000" w:rsidP="00000000" w:rsidRDefault="00000000" w:rsidRPr="00000000" w14:paraId="0000005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5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$br -eq 0 ]</w:t>
      </w:r>
    </w:p>
    <w:p w:rsidR="00000000" w:rsidDel="00000000" w:rsidP="00000000" w:rsidRDefault="00000000" w:rsidRPr="00000000" w14:paraId="0000005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5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"There are no even numbers in the list"</w:t>
      </w:r>
    </w:p>
    <w:p w:rsidR="00000000" w:rsidDel="00000000" w:rsidP="00000000" w:rsidRDefault="00000000" w:rsidRPr="00000000" w14:paraId="0000005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6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right="-240"/>
        <w:rPr/>
      </w:pPr>
      <w:bookmarkStart w:colFirst="0" w:colLast="0" w:name="_3xfcq182c1e4" w:id="7"/>
      <w:bookmarkEnd w:id="7"/>
      <w:r w:rsidDel="00000000" w:rsidR="00000000" w:rsidRPr="00000000">
        <w:rPr>
          <w:rtl w:val="0"/>
        </w:rPr>
        <w:t xml:space="preserve">8. Program to check if the character is vowel or not</w:t>
      </w:r>
    </w:p>
    <w:p w:rsidR="00000000" w:rsidDel="00000000" w:rsidP="00000000" w:rsidRDefault="00000000" w:rsidRPr="00000000" w14:paraId="00000063">
      <w:pPr>
        <w:pStyle w:val="Heading3"/>
        <w:ind w:right="-240"/>
        <w:rPr>
          <w:rFonts w:ascii="Comic Sans MS" w:cs="Comic Sans MS" w:eastAsia="Comic Sans MS" w:hAnsi="Comic Sans MS"/>
        </w:rPr>
      </w:pPr>
      <w:bookmarkStart w:colFirst="0" w:colLast="0" w:name="_utezikictgyq" w:id="8"/>
      <w:bookmarkEnd w:id="8"/>
      <w:r w:rsidDel="00000000" w:rsidR="00000000" w:rsidRPr="00000000">
        <w:rPr>
          <w:rtl w:val="0"/>
        </w:rPr>
        <w:t xml:space="preserve">Approach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character"</w:t>
      </w:r>
    </w:p>
    <w:p w:rsidR="00000000" w:rsidDel="00000000" w:rsidP="00000000" w:rsidRDefault="00000000" w:rsidRPr="00000000" w14:paraId="0000006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</w:t>
      </w:r>
    </w:p>
    <w:p w:rsidR="00000000" w:rsidDel="00000000" w:rsidP="00000000" w:rsidRDefault="00000000" w:rsidRPr="00000000" w14:paraId="0000006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[[ $a == [AEIOUaeiou] ]]</w:t>
      </w:r>
    </w:p>
    <w:p w:rsidR="00000000" w:rsidDel="00000000" w:rsidP="00000000" w:rsidRDefault="00000000" w:rsidRPr="00000000" w14:paraId="0000006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6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"$a is a vowel"</w:t>
      </w:r>
    </w:p>
    <w:p w:rsidR="00000000" w:rsidDel="00000000" w:rsidP="00000000" w:rsidRDefault="00000000" w:rsidRPr="00000000" w14:paraId="0000006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"$a is not a vowel"</w:t>
      </w:r>
    </w:p>
    <w:p w:rsidR="00000000" w:rsidDel="00000000" w:rsidP="00000000" w:rsidRDefault="00000000" w:rsidRPr="00000000" w14:paraId="0000006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6C">
      <w:pPr>
        <w:pStyle w:val="Heading3"/>
        <w:ind w:right="-240"/>
        <w:rPr/>
      </w:pPr>
      <w:bookmarkStart w:colFirst="0" w:colLast="0" w:name="_b287ogz5kql" w:id="9"/>
      <w:bookmarkEnd w:id="9"/>
      <w:r w:rsidDel="00000000" w:rsidR="00000000" w:rsidRPr="00000000">
        <w:rPr>
          <w:rtl w:val="0"/>
        </w:rPr>
        <w:t xml:space="preserve">Approach2:</w:t>
      </w:r>
    </w:p>
    <w:p w:rsidR="00000000" w:rsidDel="00000000" w:rsidP="00000000" w:rsidRDefault="00000000" w:rsidRPr="00000000" w14:paraId="0000006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#!/bin/sh</w:t>
      </w:r>
    </w:p>
    <w:p w:rsidR="00000000" w:rsidDel="00000000" w:rsidP="00000000" w:rsidRDefault="00000000" w:rsidRPr="00000000" w14:paraId="0000006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any character: "</w:t>
      </w:r>
    </w:p>
    <w:p w:rsidR="00000000" w:rsidDel="00000000" w:rsidP="00000000" w:rsidRDefault="00000000" w:rsidRPr="00000000" w14:paraId="0000007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ch</w:t>
      </w:r>
    </w:p>
    <w:p w:rsidR="00000000" w:rsidDel="00000000" w:rsidP="00000000" w:rsidRDefault="00000000" w:rsidRPr="00000000" w14:paraId="0000007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$ch in</w:t>
      </w:r>
    </w:p>
    <w:p w:rsidR="00000000" w:rsidDel="00000000" w:rsidP="00000000" w:rsidRDefault="00000000" w:rsidRPr="00000000" w14:paraId="0000007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"a") echo "It is a vowel.";;</w:t>
      </w:r>
    </w:p>
    <w:p w:rsidR="00000000" w:rsidDel="00000000" w:rsidP="00000000" w:rsidRDefault="00000000" w:rsidRPr="00000000" w14:paraId="0000007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"e") echo "It is a vowel.";;</w:t>
      </w:r>
    </w:p>
    <w:p w:rsidR="00000000" w:rsidDel="00000000" w:rsidP="00000000" w:rsidRDefault="00000000" w:rsidRPr="00000000" w14:paraId="0000007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"i") echo "It is a vowel.";;</w:t>
      </w:r>
    </w:p>
    <w:p w:rsidR="00000000" w:rsidDel="00000000" w:rsidP="00000000" w:rsidRDefault="00000000" w:rsidRPr="00000000" w14:paraId="0000007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"o") echo "It is a vowel.";;</w:t>
      </w:r>
    </w:p>
    <w:p w:rsidR="00000000" w:rsidDel="00000000" w:rsidP="00000000" w:rsidRDefault="00000000" w:rsidRPr="00000000" w14:paraId="0000007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"u") echo "It is a vowel.";;</w:t>
      </w:r>
    </w:p>
    <w:p w:rsidR="00000000" w:rsidDel="00000000" w:rsidP="00000000" w:rsidRDefault="00000000" w:rsidRPr="00000000" w14:paraId="0000007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"A") echo "It is a vowel.";;</w:t>
      </w:r>
    </w:p>
    <w:p w:rsidR="00000000" w:rsidDel="00000000" w:rsidP="00000000" w:rsidRDefault="00000000" w:rsidRPr="00000000" w14:paraId="0000007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"E") echo "It is a vowel.";;</w:t>
      </w:r>
    </w:p>
    <w:p w:rsidR="00000000" w:rsidDel="00000000" w:rsidP="00000000" w:rsidRDefault="00000000" w:rsidRPr="00000000" w14:paraId="0000007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"I") echo "It is a vowel.";;</w:t>
      </w:r>
    </w:p>
    <w:p w:rsidR="00000000" w:rsidDel="00000000" w:rsidP="00000000" w:rsidRDefault="00000000" w:rsidRPr="00000000" w14:paraId="0000007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"O") echo "It is a vowel.";;</w:t>
      </w:r>
    </w:p>
    <w:p w:rsidR="00000000" w:rsidDel="00000000" w:rsidP="00000000" w:rsidRDefault="00000000" w:rsidRPr="00000000" w14:paraId="0000007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"U") echo "It is a vowel.";;</w:t>
      </w:r>
    </w:p>
    <w:p w:rsidR="00000000" w:rsidDel="00000000" w:rsidP="00000000" w:rsidRDefault="00000000" w:rsidRPr="00000000" w14:paraId="0000007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*) echo "It is not a vowel."</w:t>
      </w:r>
    </w:p>
    <w:p w:rsidR="00000000" w:rsidDel="00000000" w:rsidP="00000000" w:rsidRDefault="00000000" w:rsidRPr="00000000" w14:paraId="0000007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esac </w:t>
      </w:r>
    </w:p>
    <w:p w:rsidR="00000000" w:rsidDel="00000000" w:rsidP="00000000" w:rsidRDefault="00000000" w:rsidRPr="00000000" w14:paraId="0000007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right="-240"/>
        <w:rPr/>
      </w:pPr>
      <w:bookmarkStart w:colFirst="0" w:colLast="0" w:name="_3yys3fmm4ezy" w:id="10"/>
      <w:bookmarkEnd w:id="10"/>
      <w:r w:rsidDel="00000000" w:rsidR="00000000" w:rsidRPr="00000000">
        <w:rPr>
          <w:rtl w:val="0"/>
        </w:rPr>
        <w:t xml:space="preserve">9. Program to print second vowel of the String</w:t>
      </w:r>
    </w:p>
    <w:p w:rsidR="00000000" w:rsidDel="00000000" w:rsidP="00000000" w:rsidRDefault="00000000" w:rsidRPr="00000000" w14:paraId="0000008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string"</w:t>
      </w:r>
    </w:p>
    <w:p w:rsidR="00000000" w:rsidDel="00000000" w:rsidP="00000000" w:rsidRDefault="00000000" w:rsidRPr="00000000" w14:paraId="0000008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str</w:t>
      </w:r>
    </w:p>
    <w:p w:rsidR="00000000" w:rsidDel="00000000" w:rsidP="00000000" w:rsidRDefault="00000000" w:rsidRPr="00000000" w14:paraId="0000008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l=${#str}</w:t>
      </w:r>
    </w:p>
    <w:p w:rsidR="00000000" w:rsidDel="00000000" w:rsidP="00000000" w:rsidRDefault="00000000" w:rsidRPr="00000000" w14:paraId="0000008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count=0</w:t>
      </w:r>
    </w:p>
    <w:p w:rsidR="00000000" w:rsidDel="00000000" w:rsidP="00000000" w:rsidRDefault="00000000" w:rsidRPr="00000000" w14:paraId="0000008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((i=0;i&lt;l;i++))</w:t>
      </w:r>
    </w:p>
    <w:p w:rsidR="00000000" w:rsidDel="00000000" w:rsidP="00000000" w:rsidRDefault="00000000" w:rsidRPr="00000000" w14:paraId="0000008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c=${str:i:1}</w:t>
      </w:r>
    </w:p>
    <w:p w:rsidR="00000000" w:rsidDel="00000000" w:rsidP="00000000" w:rsidRDefault="00000000" w:rsidRPr="00000000" w14:paraId="0000008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[[ $c == [AEIOUaeiou] ]]</w:t>
      </w:r>
    </w:p>
    <w:p w:rsidR="00000000" w:rsidDel="00000000" w:rsidP="00000000" w:rsidRDefault="00000000" w:rsidRPr="00000000" w14:paraId="0000008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08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[ $count -eq 1 ]</w:t>
      </w:r>
    </w:p>
    <w:p w:rsidR="00000000" w:rsidDel="00000000" w:rsidP="00000000" w:rsidRDefault="00000000" w:rsidRPr="00000000" w14:paraId="0000008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8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"Second vowel of the given string is $c"</w:t>
      </w:r>
    </w:p>
    <w:p w:rsidR="00000000" w:rsidDel="00000000" w:rsidP="00000000" w:rsidRDefault="00000000" w:rsidRPr="00000000" w14:paraId="0000008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count=2</w:t>
      </w:r>
    </w:p>
    <w:p w:rsidR="00000000" w:rsidDel="00000000" w:rsidP="00000000" w:rsidRDefault="00000000" w:rsidRPr="00000000" w14:paraId="0000008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9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count=1</w:t>
      </w:r>
    </w:p>
    <w:p w:rsidR="00000000" w:rsidDel="00000000" w:rsidP="00000000" w:rsidRDefault="00000000" w:rsidRPr="00000000" w14:paraId="0000009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09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09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9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$count -eq 0 ]</w:t>
      </w:r>
    </w:p>
    <w:p w:rsidR="00000000" w:rsidDel="00000000" w:rsidP="00000000" w:rsidRDefault="00000000" w:rsidRPr="00000000" w14:paraId="0000009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9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"No Vowels found"</w:t>
      </w:r>
    </w:p>
    <w:p w:rsidR="00000000" w:rsidDel="00000000" w:rsidP="00000000" w:rsidRDefault="00000000" w:rsidRPr="00000000" w14:paraId="0000009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$count -eq 1 ]</w:t>
      </w:r>
    </w:p>
    <w:p w:rsidR="00000000" w:rsidDel="00000000" w:rsidP="00000000" w:rsidRDefault="00000000" w:rsidRPr="00000000" w14:paraId="0000009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9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"Only one vowel found"</w:t>
      </w:r>
    </w:p>
    <w:p w:rsidR="00000000" w:rsidDel="00000000" w:rsidP="00000000" w:rsidRDefault="00000000" w:rsidRPr="00000000" w14:paraId="0000009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9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ind w:right="-240"/>
        <w:rPr/>
      </w:pPr>
      <w:bookmarkStart w:colFirst="0" w:colLast="0" w:name="_i4oqgg1lz2lr" w:id="11"/>
      <w:bookmarkEnd w:id="11"/>
      <w:r w:rsidDel="00000000" w:rsidR="00000000" w:rsidRPr="00000000">
        <w:rPr>
          <w:rtl w:val="0"/>
        </w:rPr>
        <w:t xml:space="preserve">10. Program to print sum of digits of a number</w:t>
      </w:r>
    </w:p>
    <w:p w:rsidR="00000000" w:rsidDel="00000000" w:rsidP="00000000" w:rsidRDefault="00000000" w:rsidRPr="00000000" w14:paraId="0000009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0A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0A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</w:t>
      </w:r>
    </w:p>
    <w:p w:rsidR="00000000" w:rsidDel="00000000" w:rsidP="00000000" w:rsidRDefault="00000000" w:rsidRPr="00000000" w14:paraId="000000A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sum=0;</w:t>
      </w:r>
    </w:p>
    <w:p w:rsidR="00000000" w:rsidDel="00000000" w:rsidP="00000000" w:rsidRDefault="00000000" w:rsidRPr="00000000" w14:paraId="000000A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0A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A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r=$(( $n%10 ))</w:t>
      </w:r>
    </w:p>
    <w:p w:rsidR="00000000" w:rsidDel="00000000" w:rsidP="00000000" w:rsidRDefault="00000000" w:rsidRPr="00000000" w14:paraId="000000A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sum=$(( $sum+$r ))</w:t>
      </w:r>
    </w:p>
    <w:p w:rsidR="00000000" w:rsidDel="00000000" w:rsidP="00000000" w:rsidRDefault="00000000" w:rsidRPr="00000000" w14:paraId="000000A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n=$(( $n/10 ))</w:t>
      </w:r>
    </w:p>
    <w:p w:rsidR="00000000" w:rsidDel="00000000" w:rsidP="00000000" w:rsidRDefault="00000000" w:rsidRPr="00000000" w14:paraId="000000A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A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"Sum of digits of $a=$sum"</w:t>
      </w:r>
    </w:p>
    <w:p w:rsidR="00000000" w:rsidDel="00000000" w:rsidP="00000000" w:rsidRDefault="00000000" w:rsidRPr="00000000" w14:paraId="000000A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right="-240"/>
        <w:rPr/>
      </w:pPr>
      <w:bookmarkStart w:colFirst="0" w:colLast="0" w:name="_jkuszgc6onc1" w:id="12"/>
      <w:bookmarkEnd w:id="12"/>
      <w:r w:rsidDel="00000000" w:rsidR="00000000" w:rsidRPr="00000000">
        <w:rPr>
          <w:rtl w:val="0"/>
        </w:rPr>
        <w:t xml:space="preserve">11. Program to print sum of digits of a number</w:t>
      </w:r>
    </w:p>
    <w:p w:rsidR="00000000" w:rsidDel="00000000" w:rsidP="00000000" w:rsidRDefault="00000000" w:rsidRPr="00000000" w14:paraId="000000A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0A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0A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</w:t>
      </w:r>
    </w:p>
    <w:p w:rsidR="00000000" w:rsidDel="00000000" w:rsidP="00000000" w:rsidRDefault="00000000" w:rsidRPr="00000000" w14:paraId="000000B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sum=0;</w:t>
      </w:r>
    </w:p>
    <w:p w:rsidR="00000000" w:rsidDel="00000000" w:rsidP="00000000" w:rsidRDefault="00000000" w:rsidRPr="00000000" w14:paraId="000000B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0B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B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r=$(( $n%10 ))</w:t>
      </w:r>
    </w:p>
    <w:p w:rsidR="00000000" w:rsidDel="00000000" w:rsidP="00000000" w:rsidRDefault="00000000" w:rsidRPr="00000000" w14:paraId="000000B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sum=$(( $sum+$r ))</w:t>
      </w:r>
    </w:p>
    <w:p w:rsidR="00000000" w:rsidDel="00000000" w:rsidP="00000000" w:rsidRDefault="00000000" w:rsidRPr="00000000" w14:paraId="000000B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n=$(( $n/10 ))</w:t>
      </w:r>
    </w:p>
    <w:p w:rsidR="00000000" w:rsidDel="00000000" w:rsidP="00000000" w:rsidRDefault="00000000" w:rsidRPr="00000000" w14:paraId="000000B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B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"Sum of digits of $a=$sum"</w:t>
      </w:r>
    </w:p>
    <w:p w:rsidR="00000000" w:rsidDel="00000000" w:rsidP="00000000" w:rsidRDefault="00000000" w:rsidRPr="00000000" w14:paraId="000000B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ind w:right="-240"/>
        <w:rPr/>
      </w:pPr>
      <w:bookmarkStart w:colFirst="0" w:colLast="0" w:name="_a532gas2pcee" w:id="13"/>
      <w:bookmarkEnd w:id="13"/>
      <w:r w:rsidDel="00000000" w:rsidR="00000000" w:rsidRPr="00000000">
        <w:rPr>
          <w:rtl w:val="0"/>
        </w:rPr>
        <w:t xml:space="preserve">12. Program to print all vowels of the string</w:t>
      </w:r>
    </w:p>
    <w:p w:rsidR="00000000" w:rsidDel="00000000" w:rsidP="00000000" w:rsidRDefault="00000000" w:rsidRPr="00000000" w14:paraId="000000B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string"</w:t>
      </w:r>
    </w:p>
    <w:p w:rsidR="00000000" w:rsidDel="00000000" w:rsidP="00000000" w:rsidRDefault="00000000" w:rsidRPr="00000000" w14:paraId="000000B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str</w:t>
      </w:r>
    </w:p>
    <w:p w:rsidR="00000000" w:rsidDel="00000000" w:rsidP="00000000" w:rsidRDefault="00000000" w:rsidRPr="00000000" w14:paraId="000000B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l=${#str}</w:t>
      </w:r>
    </w:p>
    <w:p w:rsidR="00000000" w:rsidDel="00000000" w:rsidP="00000000" w:rsidRDefault="00000000" w:rsidRPr="00000000" w14:paraId="000000B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count=0</w:t>
      </w:r>
    </w:p>
    <w:p w:rsidR="00000000" w:rsidDel="00000000" w:rsidP="00000000" w:rsidRDefault="00000000" w:rsidRPr="00000000" w14:paraId="000000B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((i=0;i&lt;l;i++))</w:t>
      </w:r>
    </w:p>
    <w:p w:rsidR="00000000" w:rsidDel="00000000" w:rsidP="00000000" w:rsidRDefault="00000000" w:rsidRPr="00000000" w14:paraId="000000C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C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c=${str:i:1}</w:t>
      </w:r>
    </w:p>
    <w:p w:rsidR="00000000" w:rsidDel="00000000" w:rsidP="00000000" w:rsidRDefault="00000000" w:rsidRPr="00000000" w14:paraId="000000C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[[ $c == [AEIOUaeiou] ]] </w:t>
      </w:r>
    </w:p>
    <w:p w:rsidR="00000000" w:rsidDel="00000000" w:rsidP="00000000" w:rsidRDefault="00000000" w:rsidRPr="00000000" w14:paraId="000000C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then</w:t>
      </w:r>
    </w:p>
    <w:p w:rsidR="00000000" w:rsidDel="00000000" w:rsidP="00000000" w:rsidRDefault="00000000" w:rsidRPr="00000000" w14:paraId="000000C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echo "$c"</w:t>
      </w:r>
    </w:p>
    <w:p w:rsidR="00000000" w:rsidDel="00000000" w:rsidP="00000000" w:rsidRDefault="00000000" w:rsidRPr="00000000" w14:paraId="000000C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count=$(( $count+1 ))</w:t>
      </w:r>
    </w:p>
    <w:p w:rsidR="00000000" w:rsidDel="00000000" w:rsidP="00000000" w:rsidRDefault="00000000" w:rsidRPr="00000000" w14:paraId="000000C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</w:t>
      </w:r>
    </w:p>
    <w:p w:rsidR="00000000" w:rsidDel="00000000" w:rsidP="00000000" w:rsidRDefault="00000000" w:rsidRPr="00000000" w14:paraId="000000C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C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$count -eq 0 ]</w:t>
      </w:r>
    </w:p>
    <w:p w:rsidR="00000000" w:rsidDel="00000000" w:rsidP="00000000" w:rsidRDefault="00000000" w:rsidRPr="00000000" w14:paraId="000000C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C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"No vowels found"</w:t>
      </w:r>
    </w:p>
    <w:p w:rsidR="00000000" w:rsidDel="00000000" w:rsidP="00000000" w:rsidRDefault="00000000" w:rsidRPr="00000000" w14:paraId="000000C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"Total no. of vowels found=$count"</w:t>
      </w:r>
    </w:p>
    <w:p w:rsidR="00000000" w:rsidDel="00000000" w:rsidP="00000000" w:rsidRDefault="00000000" w:rsidRPr="00000000" w14:paraId="000000C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C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ind w:right="-240"/>
        <w:rPr/>
      </w:pPr>
      <w:bookmarkStart w:colFirst="0" w:colLast="0" w:name="_2tzknuajvsta" w:id="14"/>
      <w:bookmarkEnd w:id="14"/>
      <w:r w:rsidDel="00000000" w:rsidR="00000000" w:rsidRPr="00000000">
        <w:rPr>
          <w:rtl w:val="0"/>
        </w:rPr>
        <w:t xml:space="preserve">13. Program to print second even no. in the list</w:t>
      </w:r>
    </w:p>
    <w:p w:rsidR="00000000" w:rsidDel="00000000" w:rsidP="00000000" w:rsidRDefault="00000000" w:rsidRPr="00000000" w14:paraId="000000D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numbers in the list"</w:t>
      </w:r>
    </w:p>
    <w:p w:rsidR="00000000" w:rsidDel="00000000" w:rsidP="00000000" w:rsidRDefault="00000000" w:rsidRPr="00000000" w14:paraId="000000D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list</w:t>
      </w:r>
    </w:p>
    <w:p w:rsidR="00000000" w:rsidDel="00000000" w:rsidP="00000000" w:rsidRDefault="00000000" w:rsidRPr="00000000" w14:paraId="000000D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count=0</w:t>
      </w:r>
    </w:p>
    <w:p w:rsidR="00000000" w:rsidDel="00000000" w:rsidP="00000000" w:rsidRDefault="00000000" w:rsidRPr="00000000" w14:paraId="000000D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$list</w:t>
      </w:r>
    </w:p>
    <w:p w:rsidR="00000000" w:rsidDel="00000000" w:rsidP="00000000" w:rsidRDefault="00000000" w:rsidRPr="00000000" w14:paraId="000000D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D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$(( $n%2 )) -eq 0 ]</w:t>
      </w:r>
    </w:p>
    <w:p w:rsidR="00000000" w:rsidDel="00000000" w:rsidP="00000000" w:rsidRDefault="00000000" w:rsidRPr="00000000" w14:paraId="000000D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0D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[ $count -eq 1 ]</w:t>
      </w:r>
    </w:p>
    <w:p w:rsidR="00000000" w:rsidDel="00000000" w:rsidP="00000000" w:rsidRDefault="00000000" w:rsidRPr="00000000" w14:paraId="000000D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D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"Second even no. of the list is $n"</w:t>
      </w:r>
    </w:p>
    <w:p w:rsidR="00000000" w:rsidDel="00000000" w:rsidP="00000000" w:rsidRDefault="00000000" w:rsidRPr="00000000" w14:paraId="000000D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count=2</w:t>
      </w:r>
    </w:p>
    <w:p w:rsidR="00000000" w:rsidDel="00000000" w:rsidP="00000000" w:rsidRDefault="00000000" w:rsidRPr="00000000" w14:paraId="000000D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D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0D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count=1</w:t>
      </w:r>
    </w:p>
    <w:p w:rsidR="00000000" w:rsidDel="00000000" w:rsidP="00000000" w:rsidRDefault="00000000" w:rsidRPr="00000000" w14:paraId="000000D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0E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E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$count -eq 1 ]</w:t>
      </w:r>
    </w:p>
    <w:p w:rsidR="00000000" w:rsidDel="00000000" w:rsidP="00000000" w:rsidRDefault="00000000" w:rsidRPr="00000000" w14:paraId="000000E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E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"Only one even number found in the list"</w:t>
      </w:r>
    </w:p>
    <w:p w:rsidR="00000000" w:rsidDel="00000000" w:rsidP="00000000" w:rsidRDefault="00000000" w:rsidRPr="00000000" w14:paraId="000000E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$count -eq 0 ]</w:t>
      </w:r>
    </w:p>
    <w:p w:rsidR="00000000" w:rsidDel="00000000" w:rsidP="00000000" w:rsidRDefault="00000000" w:rsidRPr="00000000" w14:paraId="000000E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"No even numbers found in the list"</w:t>
      </w:r>
    </w:p>
    <w:p w:rsidR="00000000" w:rsidDel="00000000" w:rsidP="00000000" w:rsidRDefault="00000000" w:rsidRPr="00000000" w14:paraId="000000E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E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ind w:right="-240"/>
        <w:rPr/>
      </w:pPr>
      <w:bookmarkStart w:colFirst="0" w:colLast="0" w:name="_l157x4x06lif" w:id="15"/>
      <w:bookmarkEnd w:id="15"/>
      <w:r w:rsidDel="00000000" w:rsidR="00000000" w:rsidRPr="00000000">
        <w:rPr>
          <w:rtl w:val="0"/>
        </w:rPr>
        <w:t xml:space="preserve">14. Program to calculate simple interest</w:t>
      </w:r>
    </w:p>
    <w:p w:rsidR="00000000" w:rsidDel="00000000" w:rsidP="00000000" w:rsidRDefault="00000000" w:rsidRPr="00000000" w14:paraId="000000E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"Input Principal, Rate and Time"</w:t>
      </w:r>
    </w:p>
    <w:p w:rsidR="00000000" w:rsidDel="00000000" w:rsidP="00000000" w:rsidRDefault="00000000" w:rsidRPr="00000000" w14:paraId="000000E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p r t</w:t>
      </w:r>
    </w:p>
    <w:p w:rsidR="00000000" w:rsidDel="00000000" w:rsidP="00000000" w:rsidRDefault="00000000" w:rsidRPr="00000000" w14:paraId="000000E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si=$(( ($p*$r*$t)/100 ))</w:t>
      </w:r>
    </w:p>
    <w:p w:rsidR="00000000" w:rsidDel="00000000" w:rsidP="00000000" w:rsidRDefault="00000000" w:rsidRPr="00000000" w14:paraId="000000E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"Simple Interest=$si"</w:t>
      </w:r>
    </w:p>
    <w:p w:rsidR="00000000" w:rsidDel="00000000" w:rsidP="00000000" w:rsidRDefault="00000000" w:rsidRPr="00000000" w14:paraId="000000E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ind w:right="-240"/>
        <w:rPr/>
      </w:pPr>
      <w:bookmarkStart w:colFirst="0" w:colLast="0" w:name="_bttgarr9v6sj" w:id="16"/>
      <w:bookmarkEnd w:id="16"/>
      <w:r w:rsidDel="00000000" w:rsidR="00000000" w:rsidRPr="00000000">
        <w:rPr>
          <w:rtl w:val="0"/>
        </w:rPr>
        <w:t xml:space="preserve">15. Program to check for palindrome</w:t>
      </w:r>
    </w:p>
    <w:p w:rsidR="00000000" w:rsidDel="00000000" w:rsidP="00000000" w:rsidRDefault="00000000" w:rsidRPr="00000000" w14:paraId="000000F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"Please input a no. to check for palindrome"</w:t>
      </w:r>
    </w:p>
    <w:p w:rsidR="00000000" w:rsidDel="00000000" w:rsidP="00000000" w:rsidRDefault="00000000" w:rsidRPr="00000000" w14:paraId="000000F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</w:t>
      </w:r>
    </w:p>
    <w:p w:rsidR="00000000" w:rsidDel="00000000" w:rsidP="00000000" w:rsidRDefault="00000000" w:rsidRPr="00000000" w14:paraId="000000F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n=$a</w:t>
      </w:r>
    </w:p>
    <w:p w:rsidR="00000000" w:rsidDel="00000000" w:rsidP="00000000" w:rsidRDefault="00000000" w:rsidRPr="00000000" w14:paraId="000000F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rev=0</w:t>
      </w:r>
    </w:p>
    <w:p w:rsidR="00000000" w:rsidDel="00000000" w:rsidP="00000000" w:rsidRDefault="00000000" w:rsidRPr="00000000" w14:paraId="000000F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0F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F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r=$(( $n%10 ))</w:t>
      </w:r>
    </w:p>
    <w:p w:rsidR="00000000" w:rsidDel="00000000" w:rsidP="00000000" w:rsidRDefault="00000000" w:rsidRPr="00000000" w14:paraId="000000F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rev=$(( $rev*10+$r ))</w:t>
      </w:r>
    </w:p>
    <w:p w:rsidR="00000000" w:rsidDel="00000000" w:rsidP="00000000" w:rsidRDefault="00000000" w:rsidRPr="00000000" w14:paraId="000000F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n=$(( $n/10 ))</w:t>
      </w:r>
    </w:p>
    <w:p w:rsidR="00000000" w:rsidDel="00000000" w:rsidP="00000000" w:rsidRDefault="00000000" w:rsidRPr="00000000" w14:paraId="000000F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F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$a -eq $rev ]</w:t>
      </w:r>
    </w:p>
    <w:p w:rsidR="00000000" w:rsidDel="00000000" w:rsidP="00000000" w:rsidRDefault="00000000" w:rsidRPr="00000000" w14:paraId="000000F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F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"$a is a Palindrome number"</w:t>
      </w:r>
    </w:p>
    <w:p w:rsidR="00000000" w:rsidDel="00000000" w:rsidP="00000000" w:rsidRDefault="00000000" w:rsidRPr="00000000" w14:paraId="000000F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10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"$a is not a Palindrome number"</w:t>
      </w:r>
    </w:p>
    <w:p w:rsidR="00000000" w:rsidDel="00000000" w:rsidP="00000000" w:rsidRDefault="00000000" w:rsidRPr="00000000" w14:paraId="0000010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0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ind w:right="-240"/>
        <w:rPr/>
      </w:pPr>
      <w:bookmarkStart w:colFirst="0" w:colLast="0" w:name="_wx0ksxvhdn20" w:id="17"/>
      <w:bookmarkEnd w:id="17"/>
      <w:r w:rsidDel="00000000" w:rsidR="00000000" w:rsidRPr="00000000">
        <w:rPr>
          <w:rtl w:val="0"/>
        </w:rPr>
        <w:t xml:space="preserve">16. Program check if number is multiple of 9 or not</w:t>
      </w:r>
    </w:p>
    <w:p w:rsidR="00000000" w:rsidDel="00000000" w:rsidP="00000000" w:rsidRDefault="00000000" w:rsidRPr="00000000" w14:paraId="0000010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"Please enter a number"</w:t>
      </w:r>
    </w:p>
    <w:p w:rsidR="00000000" w:rsidDel="00000000" w:rsidP="00000000" w:rsidRDefault="00000000" w:rsidRPr="00000000" w14:paraId="0000010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0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$(( $n%9 )) -eq 0 ]</w:t>
      </w:r>
    </w:p>
    <w:p w:rsidR="00000000" w:rsidDel="00000000" w:rsidP="00000000" w:rsidRDefault="00000000" w:rsidRPr="00000000" w14:paraId="0000010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0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"$n is multiple of 9"</w:t>
      </w:r>
    </w:p>
    <w:p w:rsidR="00000000" w:rsidDel="00000000" w:rsidP="00000000" w:rsidRDefault="00000000" w:rsidRPr="00000000" w14:paraId="0000010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10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"$n is not a multiple of 9"</w:t>
      </w:r>
    </w:p>
    <w:p w:rsidR="00000000" w:rsidDel="00000000" w:rsidP="00000000" w:rsidRDefault="00000000" w:rsidRPr="00000000" w14:paraId="0000010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0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ind w:right="-240"/>
        <w:rPr/>
      </w:pPr>
      <w:bookmarkStart w:colFirst="0" w:colLast="0" w:name="_4imky8m0cef9" w:id="18"/>
      <w:bookmarkEnd w:id="18"/>
      <w:r w:rsidDel="00000000" w:rsidR="00000000" w:rsidRPr="00000000">
        <w:rPr>
          <w:rtl w:val="0"/>
        </w:rPr>
        <w:t xml:space="preserve">17. Program to calculate compound interest</w:t>
      </w:r>
    </w:p>
    <w:p w:rsidR="00000000" w:rsidDel="00000000" w:rsidP="00000000" w:rsidRDefault="00000000" w:rsidRPr="00000000" w14:paraId="0000011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Principal, Rate and Time"</w:t>
      </w:r>
    </w:p>
    <w:p w:rsidR="00000000" w:rsidDel="00000000" w:rsidP="00000000" w:rsidRDefault="00000000" w:rsidRPr="00000000" w14:paraId="0000011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p r t</w:t>
      </w:r>
    </w:p>
    <w:p w:rsidR="00000000" w:rsidDel="00000000" w:rsidP="00000000" w:rsidRDefault="00000000" w:rsidRPr="00000000" w14:paraId="0000011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ci=`echo "scale=2; $p*((1+($r/100))^$t)-$p" | bc`</w:t>
      </w:r>
    </w:p>
    <w:p w:rsidR="00000000" w:rsidDel="00000000" w:rsidP="00000000" w:rsidRDefault="00000000" w:rsidRPr="00000000" w14:paraId="0000011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"Compound Interest=$ci"</w:t>
      </w:r>
    </w:p>
    <w:p w:rsidR="00000000" w:rsidDel="00000000" w:rsidP="00000000" w:rsidRDefault="00000000" w:rsidRPr="00000000" w14:paraId="0000011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ind w:right="-240"/>
        <w:rPr/>
      </w:pPr>
      <w:bookmarkStart w:colFirst="0" w:colLast="0" w:name="_kw8kw7fys6h4" w:id="19"/>
      <w:bookmarkEnd w:id="19"/>
      <w:r w:rsidDel="00000000" w:rsidR="00000000" w:rsidRPr="00000000">
        <w:rPr>
          <w:rtl w:val="0"/>
        </w:rPr>
        <w:t xml:space="preserve">18. Program to print fibonacci series upto n terms</w:t>
      </w:r>
    </w:p>
    <w:p w:rsidR="00000000" w:rsidDel="00000000" w:rsidP="00000000" w:rsidRDefault="00000000" w:rsidRPr="00000000" w14:paraId="0000011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value of n"</w:t>
      </w:r>
    </w:p>
    <w:p w:rsidR="00000000" w:rsidDel="00000000" w:rsidP="00000000" w:rsidRDefault="00000000" w:rsidRPr="00000000" w14:paraId="0000011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1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a=-1</w:t>
      </w:r>
    </w:p>
    <w:p w:rsidR="00000000" w:rsidDel="00000000" w:rsidP="00000000" w:rsidRDefault="00000000" w:rsidRPr="00000000" w14:paraId="0000011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b=1</w:t>
      </w:r>
    </w:p>
    <w:p w:rsidR="00000000" w:rsidDel="00000000" w:rsidP="00000000" w:rsidRDefault="00000000" w:rsidRPr="00000000" w14:paraId="0000011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11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1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c=$(( $a+$b ))</w:t>
      </w:r>
    </w:p>
    <w:p w:rsidR="00000000" w:rsidDel="00000000" w:rsidP="00000000" w:rsidRDefault="00000000" w:rsidRPr="00000000" w14:paraId="0000011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echo "$c "</w:t>
      </w:r>
    </w:p>
    <w:p w:rsidR="00000000" w:rsidDel="00000000" w:rsidP="00000000" w:rsidRDefault="00000000" w:rsidRPr="00000000" w14:paraId="0000011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a=$b</w:t>
      </w:r>
    </w:p>
    <w:p w:rsidR="00000000" w:rsidDel="00000000" w:rsidP="00000000" w:rsidRDefault="00000000" w:rsidRPr="00000000" w14:paraId="0000012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b=$c</w:t>
      </w:r>
    </w:p>
    <w:p w:rsidR="00000000" w:rsidDel="00000000" w:rsidP="00000000" w:rsidRDefault="00000000" w:rsidRPr="00000000" w14:paraId="0000012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n=$(( $n-1 ))</w:t>
      </w:r>
    </w:p>
    <w:p w:rsidR="00000000" w:rsidDel="00000000" w:rsidP="00000000" w:rsidRDefault="00000000" w:rsidRPr="00000000" w14:paraId="0000012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2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ind w:right="-240"/>
        <w:rPr/>
      </w:pPr>
      <w:bookmarkStart w:colFirst="0" w:colLast="0" w:name="_63pvsq192mmy" w:id="20"/>
      <w:bookmarkEnd w:id="20"/>
      <w:r w:rsidDel="00000000" w:rsidR="00000000" w:rsidRPr="00000000">
        <w:rPr>
          <w:rtl w:val="0"/>
        </w:rPr>
        <w:t xml:space="preserve">19. Program to print first two odd digits of a number</w:t>
      </w:r>
    </w:p>
    <w:p w:rsidR="00000000" w:rsidDel="00000000" w:rsidP="00000000" w:rsidRDefault="00000000" w:rsidRPr="00000000" w14:paraId="0000012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"Input a number"</w:t>
      </w:r>
    </w:p>
    <w:p w:rsidR="00000000" w:rsidDel="00000000" w:rsidP="00000000" w:rsidRDefault="00000000" w:rsidRPr="00000000" w14:paraId="0000012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2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</w:t>
      </w:r>
    </w:p>
    <w:p w:rsidR="00000000" w:rsidDel="00000000" w:rsidP="00000000" w:rsidRDefault="00000000" w:rsidRPr="00000000" w14:paraId="0000012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c=0</w:t>
      </w:r>
    </w:p>
    <w:p w:rsidR="00000000" w:rsidDel="00000000" w:rsidP="00000000" w:rsidRDefault="00000000" w:rsidRPr="00000000" w14:paraId="0000012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d=0</w:t>
      </w:r>
    </w:p>
    <w:p w:rsidR="00000000" w:rsidDel="00000000" w:rsidP="00000000" w:rsidRDefault="00000000" w:rsidRPr="00000000" w14:paraId="0000012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$a -gt 0 ]</w:t>
      </w:r>
    </w:p>
    <w:p w:rsidR="00000000" w:rsidDel="00000000" w:rsidP="00000000" w:rsidRDefault="00000000" w:rsidRPr="00000000" w14:paraId="0000012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2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r=$(( $a%10 ))</w:t>
      </w:r>
    </w:p>
    <w:p w:rsidR="00000000" w:rsidDel="00000000" w:rsidP="00000000" w:rsidRDefault="00000000" w:rsidRPr="00000000" w14:paraId="0000012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$(( $r%2 )) -eq 1 ]</w:t>
      </w:r>
    </w:p>
    <w:p w:rsidR="00000000" w:rsidDel="00000000" w:rsidP="00000000" w:rsidRDefault="00000000" w:rsidRPr="00000000" w14:paraId="0000012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3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c=$d</w:t>
      </w:r>
    </w:p>
    <w:p w:rsidR="00000000" w:rsidDel="00000000" w:rsidP="00000000" w:rsidRDefault="00000000" w:rsidRPr="00000000" w14:paraId="0000013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d=$r</w:t>
      </w:r>
    </w:p>
    <w:p w:rsidR="00000000" w:rsidDel="00000000" w:rsidP="00000000" w:rsidRDefault="00000000" w:rsidRPr="00000000" w14:paraId="0000013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13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a=$(( $a/10 ))</w:t>
      </w:r>
    </w:p>
    <w:p w:rsidR="00000000" w:rsidDel="00000000" w:rsidP="00000000" w:rsidRDefault="00000000" w:rsidRPr="00000000" w14:paraId="0000013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3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$d -gt 0 ] &amp;&amp; [ $c -gt 0 ]</w:t>
      </w:r>
    </w:p>
    <w:p w:rsidR="00000000" w:rsidDel="00000000" w:rsidP="00000000" w:rsidRDefault="00000000" w:rsidRPr="00000000" w14:paraId="0000013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3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"$d $c"</w:t>
      </w:r>
    </w:p>
    <w:p w:rsidR="00000000" w:rsidDel="00000000" w:rsidP="00000000" w:rsidRDefault="00000000" w:rsidRPr="00000000" w14:paraId="0000013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$d -gt 0 ] </w:t>
      </w:r>
    </w:p>
    <w:p w:rsidR="00000000" w:rsidDel="00000000" w:rsidP="00000000" w:rsidRDefault="00000000" w:rsidRPr="00000000" w14:paraId="0000013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3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"Only one odd digit"</w:t>
      </w:r>
    </w:p>
    <w:p w:rsidR="00000000" w:rsidDel="00000000" w:rsidP="00000000" w:rsidRDefault="00000000" w:rsidRPr="00000000" w14:paraId="0000013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13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"No odd digits"</w:t>
      </w:r>
    </w:p>
    <w:p w:rsidR="00000000" w:rsidDel="00000000" w:rsidP="00000000" w:rsidRDefault="00000000" w:rsidRPr="00000000" w14:paraId="0000013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3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ind w:right="-240"/>
        <w:rPr/>
      </w:pPr>
      <w:bookmarkStart w:colFirst="0" w:colLast="0" w:name="_2o2chzlcftqs" w:id="21"/>
      <w:bookmarkEnd w:id="21"/>
      <w:r w:rsidDel="00000000" w:rsidR="00000000" w:rsidRPr="00000000">
        <w:rPr>
          <w:rtl w:val="0"/>
        </w:rPr>
        <w:t xml:space="preserve">20. Program to print factorial of the given number</w:t>
      </w:r>
    </w:p>
    <w:p w:rsidR="00000000" w:rsidDel="00000000" w:rsidP="00000000" w:rsidRDefault="00000000" w:rsidRPr="00000000" w14:paraId="0000014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14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4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</w:t>
      </w:r>
    </w:p>
    <w:p w:rsidR="00000000" w:rsidDel="00000000" w:rsidP="00000000" w:rsidRDefault="00000000" w:rsidRPr="00000000" w14:paraId="0000014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f=1</w:t>
      </w:r>
    </w:p>
    <w:p w:rsidR="00000000" w:rsidDel="00000000" w:rsidP="00000000" w:rsidRDefault="00000000" w:rsidRPr="00000000" w14:paraId="0000014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$a -gt 0 ]</w:t>
      </w:r>
    </w:p>
    <w:p w:rsidR="00000000" w:rsidDel="00000000" w:rsidP="00000000" w:rsidRDefault="00000000" w:rsidRPr="00000000" w14:paraId="0000014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4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f=$(( $f*$a ))</w:t>
      </w:r>
    </w:p>
    <w:p w:rsidR="00000000" w:rsidDel="00000000" w:rsidP="00000000" w:rsidRDefault="00000000" w:rsidRPr="00000000" w14:paraId="0000014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a=$(( $a-1 ))</w:t>
      </w:r>
    </w:p>
    <w:p w:rsidR="00000000" w:rsidDel="00000000" w:rsidP="00000000" w:rsidRDefault="00000000" w:rsidRPr="00000000" w14:paraId="0000014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4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"Factorial of $n=$f"</w:t>
      </w:r>
    </w:p>
    <w:p w:rsidR="00000000" w:rsidDel="00000000" w:rsidP="00000000" w:rsidRDefault="00000000" w:rsidRPr="00000000" w14:paraId="0000014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ind w:right="-240"/>
        <w:rPr/>
      </w:pPr>
      <w:bookmarkStart w:colFirst="0" w:colLast="0" w:name="_xvncgecjew99" w:id="22"/>
      <w:bookmarkEnd w:id="22"/>
      <w:r w:rsidDel="00000000" w:rsidR="00000000" w:rsidRPr="00000000">
        <w:rPr>
          <w:rtl w:val="0"/>
        </w:rPr>
        <w:t xml:space="preserve">21. Program to reverse a string</w:t>
      </w:r>
    </w:p>
    <w:p w:rsidR="00000000" w:rsidDel="00000000" w:rsidP="00000000" w:rsidRDefault="00000000" w:rsidRPr="00000000" w14:paraId="0000014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string"</w:t>
      </w:r>
    </w:p>
    <w:p w:rsidR="00000000" w:rsidDel="00000000" w:rsidP="00000000" w:rsidRDefault="00000000" w:rsidRPr="00000000" w14:paraId="0000014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str</w:t>
      </w:r>
    </w:p>
    <w:p w:rsidR="00000000" w:rsidDel="00000000" w:rsidP="00000000" w:rsidRDefault="00000000" w:rsidRPr="00000000" w14:paraId="0000015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rev=""</w:t>
      </w:r>
    </w:p>
    <w:p w:rsidR="00000000" w:rsidDel="00000000" w:rsidP="00000000" w:rsidRDefault="00000000" w:rsidRPr="00000000" w14:paraId="0000015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l=${#str}</w:t>
      </w:r>
    </w:p>
    <w:p w:rsidR="00000000" w:rsidDel="00000000" w:rsidP="00000000" w:rsidRDefault="00000000" w:rsidRPr="00000000" w14:paraId="0000015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((i=l-1;i&gt;=0;i--))</w:t>
      </w:r>
    </w:p>
    <w:p w:rsidR="00000000" w:rsidDel="00000000" w:rsidP="00000000" w:rsidRDefault="00000000" w:rsidRPr="00000000" w14:paraId="0000015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5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c="${str:i:1}"</w:t>
      </w:r>
    </w:p>
    <w:p w:rsidR="00000000" w:rsidDel="00000000" w:rsidP="00000000" w:rsidRDefault="00000000" w:rsidRPr="00000000" w14:paraId="0000015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rev+=$c</w:t>
      </w:r>
    </w:p>
    <w:p w:rsidR="00000000" w:rsidDel="00000000" w:rsidP="00000000" w:rsidRDefault="00000000" w:rsidRPr="00000000" w14:paraId="0000015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5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"Reverse of $str is $rev"</w:t>
      </w:r>
    </w:p>
    <w:p w:rsidR="00000000" w:rsidDel="00000000" w:rsidP="00000000" w:rsidRDefault="00000000" w:rsidRPr="00000000" w14:paraId="0000015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ind w:right="-240"/>
        <w:rPr/>
      </w:pPr>
      <w:bookmarkStart w:colFirst="0" w:colLast="0" w:name="_aajw9tuywt0p" w:id="23"/>
      <w:bookmarkEnd w:id="23"/>
      <w:r w:rsidDel="00000000" w:rsidR="00000000" w:rsidRPr="00000000">
        <w:rPr>
          <w:rtl w:val="0"/>
        </w:rPr>
        <w:t xml:space="preserve">22. Program to print the reverse of a number</w:t>
      </w:r>
    </w:p>
    <w:p w:rsidR="00000000" w:rsidDel="00000000" w:rsidP="00000000" w:rsidRDefault="00000000" w:rsidRPr="00000000" w14:paraId="0000015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15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5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</w:t>
      </w:r>
    </w:p>
    <w:p w:rsidR="00000000" w:rsidDel="00000000" w:rsidP="00000000" w:rsidRDefault="00000000" w:rsidRPr="00000000" w14:paraId="0000015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rev=0</w:t>
      </w:r>
    </w:p>
    <w:p w:rsidR="00000000" w:rsidDel="00000000" w:rsidP="00000000" w:rsidRDefault="00000000" w:rsidRPr="00000000" w14:paraId="0000015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$a -gt 0 ]</w:t>
      </w:r>
    </w:p>
    <w:p w:rsidR="00000000" w:rsidDel="00000000" w:rsidP="00000000" w:rsidRDefault="00000000" w:rsidRPr="00000000" w14:paraId="0000016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6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r=$(( $a%10 ))</w:t>
      </w:r>
    </w:p>
    <w:p w:rsidR="00000000" w:rsidDel="00000000" w:rsidP="00000000" w:rsidRDefault="00000000" w:rsidRPr="00000000" w14:paraId="0000016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rev=$(( $rev*10+r ))</w:t>
      </w:r>
    </w:p>
    <w:p w:rsidR="00000000" w:rsidDel="00000000" w:rsidP="00000000" w:rsidRDefault="00000000" w:rsidRPr="00000000" w14:paraId="0000016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a=$(( $a/10 ))</w:t>
      </w:r>
    </w:p>
    <w:p w:rsidR="00000000" w:rsidDel="00000000" w:rsidP="00000000" w:rsidRDefault="00000000" w:rsidRPr="00000000" w14:paraId="0000016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6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"Reverse of $n is $rev"</w:t>
      </w:r>
    </w:p>
    <w:p w:rsidR="00000000" w:rsidDel="00000000" w:rsidP="00000000" w:rsidRDefault="00000000" w:rsidRPr="00000000" w14:paraId="0000016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ind w:right="-240"/>
        <w:rPr/>
      </w:pPr>
      <w:bookmarkStart w:colFirst="0" w:colLast="0" w:name="_ofhtsdcadym8" w:id="24"/>
      <w:bookmarkEnd w:id="24"/>
      <w:r w:rsidDel="00000000" w:rsidR="00000000" w:rsidRPr="00000000">
        <w:rPr>
          <w:rtl w:val="0"/>
        </w:rPr>
        <w:t xml:space="preserve">23. Program to print second last even digit of any number</w:t>
      </w:r>
    </w:p>
    <w:p w:rsidR="00000000" w:rsidDel="00000000" w:rsidP="00000000" w:rsidRDefault="00000000" w:rsidRPr="00000000" w14:paraId="0000016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16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num</w:t>
      </w:r>
    </w:p>
    <w:p w:rsidR="00000000" w:rsidDel="00000000" w:rsidP="00000000" w:rsidRDefault="00000000" w:rsidRPr="00000000" w14:paraId="0000016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a=$num</w:t>
      </w:r>
    </w:p>
    <w:p w:rsidR="00000000" w:rsidDel="00000000" w:rsidP="00000000" w:rsidRDefault="00000000" w:rsidRPr="00000000" w14:paraId="0000016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count=0</w:t>
      </w:r>
    </w:p>
    <w:p w:rsidR="00000000" w:rsidDel="00000000" w:rsidP="00000000" w:rsidRDefault="00000000" w:rsidRPr="00000000" w14:paraId="0000016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$a -gt 0 ]</w:t>
      </w:r>
    </w:p>
    <w:p w:rsidR="00000000" w:rsidDel="00000000" w:rsidP="00000000" w:rsidRDefault="00000000" w:rsidRPr="00000000" w14:paraId="0000016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6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c=$(( $a%10 ))</w:t>
      </w:r>
    </w:p>
    <w:p w:rsidR="00000000" w:rsidDel="00000000" w:rsidP="00000000" w:rsidRDefault="00000000" w:rsidRPr="00000000" w14:paraId="0000017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$(( $c%2 )) -eq 0 ]</w:t>
      </w:r>
    </w:p>
    <w:p w:rsidR="00000000" w:rsidDel="00000000" w:rsidP="00000000" w:rsidRDefault="00000000" w:rsidRPr="00000000" w14:paraId="0000017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7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count=$(( count+1 ))</w:t>
      </w:r>
    </w:p>
    <w:p w:rsidR="00000000" w:rsidDel="00000000" w:rsidP="00000000" w:rsidRDefault="00000000" w:rsidRPr="00000000" w14:paraId="0000017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[ $count -eq 2 ]</w:t>
      </w:r>
    </w:p>
    <w:p w:rsidR="00000000" w:rsidDel="00000000" w:rsidP="00000000" w:rsidRDefault="00000000" w:rsidRPr="00000000" w14:paraId="0000017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17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echo "Second last even digit of $num=$c"</w:t>
      </w:r>
    </w:p>
    <w:p w:rsidR="00000000" w:rsidDel="00000000" w:rsidP="00000000" w:rsidRDefault="00000000" w:rsidRPr="00000000" w14:paraId="0000017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7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17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17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a=$(( $a/10 ))</w:t>
      </w:r>
    </w:p>
    <w:p w:rsidR="00000000" w:rsidDel="00000000" w:rsidP="00000000" w:rsidRDefault="00000000" w:rsidRPr="00000000" w14:paraId="0000017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7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$count -eq 0 ]</w:t>
      </w:r>
    </w:p>
    <w:p w:rsidR="00000000" w:rsidDel="00000000" w:rsidP="00000000" w:rsidRDefault="00000000" w:rsidRPr="00000000" w14:paraId="0000017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7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"No even digits found"</w:t>
      </w:r>
    </w:p>
    <w:p w:rsidR="00000000" w:rsidDel="00000000" w:rsidP="00000000" w:rsidRDefault="00000000" w:rsidRPr="00000000" w14:paraId="0000017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$count -eq 1 ]</w:t>
      </w:r>
    </w:p>
    <w:p w:rsidR="00000000" w:rsidDel="00000000" w:rsidP="00000000" w:rsidRDefault="00000000" w:rsidRPr="00000000" w14:paraId="0000017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8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"Only one even digit found"</w:t>
      </w:r>
    </w:p>
    <w:p w:rsidR="00000000" w:rsidDel="00000000" w:rsidP="00000000" w:rsidRDefault="00000000" w:rsidRPr="00000000" w14:paraId="0000018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8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ind w:right="-240"/>
        <w:rPr/>
      </w:pPr>
      <w:bookmarkStart w:colFirst="0" w:colLast="0" w:name="_63nfljq1vmcl" w:id="25"/>
      <w:bookmarkEnd w:id="25"/>
      <w:r w:rsidDel="00000000" w:rsidR="00000000" w:rsidRPr="00000000">
        <w:rPr>
          <w:rtl w:val="0"/>
        </w:rPr>
        <w:t xml:space="preserve">24. Program to find the quadrant of (x,y)</w:t>
      </w:r>
    </w:p>
    <w:p w:rsidR="00000000" w:rsidDel="00000000" w:rsidP="00000000" w:rsidRDefault="00000000" w:rsidRPr="00000000" w14:paraId="0000018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values for x and y"</w:t>
      </w:r>
    </w:p>
    <w:p w:rsidR="00000000" w:rsidDel="00000000" w:rsidP="00000000" w:rsidRDefault="00000000" w:rsidRPr="00000000" w14:paraId="0000018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x y</w:t>
      </w:r>
    </w:p>
    <w:p w:rsidR="00000000" w:rsidDel="00000000" w:rsidP="00000000" w:rsidRDefault="00000000" w:rsidRPr="00000000" w14:paraId="0000018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$x -gt 0 ]</w:t>
      </w:r>
    </w:p>
    <w:p w:rsidR="00000000" w:rsidDel="00000000" w:rsidP="00000000" w:rsidRDefault="00000000" w:rsidRPr="00000000" w14:paraId="0000018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8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$y -gt 0 ]</w:t>
      </w:r>
    </w:p>
    <w:p w:rsidR="00000000" w:rsidDel="00000000" w:rsidP="00000000" w:rsidRDefault="00000000" w:rsidRPr="00000000" w14:paraId="0000018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8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"Quadrant I"</w:t>
      </w:r>
    </w:p>
    <w:p w:rsidR="00000000" w:rsidDel="00000000" w:rsidP="00000000" w:rsidRDefault="00000000" w:rsidRPr="00000000" w14:paraId="0000018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[ $y -lt 0 ]</w:t>
      </w:r>
    </w:p>
    <w:p w:rsidR="00000000" w:rsidDel="00000000" w:rsidP="00000000" w:rsidRDefault="00000000" w:rsidRPr="00000000" w14:paraId="0000018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8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"Quadrant IV"</w:t>
      </w:r>
    </w:p>
    <w:p w:rsidR="00000000" w:rsidDel="00000000" w:rsidP="00000000" w:rsidRDefault="00000000" w:rsidRPr="00000000" w14:paraId="0000018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19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$x -lt 0 ]</w:t>
      </w:r>
    </w:p>
    <w:p w:rsidR="00000000" w:rsidDel="00000000" w:rsidP="00000000" w:rsidRDefault="00000000" w:rsidRPr="00000000" w14:paraId="0000019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9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$y -gt 0 ]</w:t>
      </w:r>
    </w:p>
    <w:p w:rsidR="00000000" w:rsidDel="00000000" w:rsidP="00000000" w:rsidRDefault="00000000" w:rsidRPr="00000000" w14:paraId="0000019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9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"Quadrant II"</w:t>
      </w:r>
    </w:p>
    <w:p w:rsidR="00000000" w:rsidDel="00000000" w:rsidP="00000000" w:rsidRDefault="00000000" w:rsidRPr="00000000" w14:paraId="0000019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elif [ $y -lt 0 ]</w:t>
      </w:r>
    </w:p>
    <w:p w:rsidR="00000000" w:rsidDel="00000000" w:rsidP="00000000" w:rsidRDefault="00000000" w:rsidRPr="00000000" w14:paraId="0000019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9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"Quadrant III"</w:t>
      </w:r>
    </w:p>
    <w:p w:rsidR="00000000" w:rsidDel="00000000" w:rsidP="00000000" w:rsidRDefault="00000000" w:rsidRPr="00000000" w14:paraId="0000019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19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9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ind w:right="-240"/>
        <w:rPr/>
      </w:pPr>
      <w:bookmarkStart w:colFirst="0" w:colLast="0" w:name="_nz4gegz6i3b9" w:id="26"/>
      <w:bookmarkEnd w:id="26"/>
      <w:r w:rsidDel="00000000" w:rsidR="00000000" w:rsidRPr="00000000">
        <w:rPr>
          <w:rtl w:val="0"/>
        </w:rPr>
        <w:t xml:space="preserve">25. Guess if the user entered an odd number</w:t>
      </w:r>
    </w:p>
    <w:p w:rsidR="00000000" w:rsidDel="00000000" w:rsidP="00000000" w:rsidRDefault="00000000" w:rsidRPr="00000000" w14:paraId="0000019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an odd number"</w:t>
      </w:r>
    </w:p>
    <w:p w:rsidR="00000000" w:rsidDel="00000000" w:rsidP="00000000" w:rsidRDefault="00000000" w:rsidRPr="00000000" w14:paraId="0000019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ans=0</w:t>
      </w:r>
    </w:p>
    <w:p w:rsidR="00000000" w:rsidDel="00000000" w:rsidP="00000000" w:rsidRDefault="00000000" w:rsidRPr="00000000" w14:paraId="0000019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((i=1;i&lt;=3;i++))</w:t>
      </w:r>
    </w:p>
    <w:p w:rsidR="00000000" w:rsidDel="00000000" w:rsidP="00000000" w:rsidRDefault="00000000" w:rsidRPr="00000000" w14:paraId="000001A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A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"Chance $i"</w:t>
      </w:r>
    </w:p>
    <w:p w:rsidR="00000000" w:rsidDel="00000000" w:rsidP="00000000" w:rsidRDefault="00000000" w:rsidRPr="00000000" w14:paraId="000001A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read n</w:t>
      </w:r>
    </w:p>
    <w:p w:rsidR="00000000" w:rsidDel="00000000" w:rsidP="00000000" w:rsidRDefault="00000000" w:rsidRPr="00000000" w14:paraId="000001A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$(( n%2 )) -eq 1 ]</w:t>
      </w:r>
    </w:p>
    <w:p w:rsidR="00000000" w:rsidDel="00000000" w:rsidP="00000000" w:rsidRDefault="00000000" w:rsidRPr="00000000" w14:paraId="000001A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A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ans=1</w:t>
      </w:r>
    </w:p>
    <w:p w:rsidR="00000000" w:rsidDel="00000000" w:rsidP="00000000" w:rsidRDefault="00000000" w:rsidRPr="00000000" w14:paraId="000001A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"Congratulations odd number found $n"</w:t>
      </w:r>
    </w:p>
    <w:p w:rsidR="00000000" w:rsidDel="00000000" w:rsidP="00000000" w:rsidRDefault="00000000" w:rsidRPr="00000000" w14:paraId="000001A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1A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</w:t>
      </w:r>
    </w:p>
    <w:p w:rsidR="00000000" w:rsidDel="00000000" w:rsidP="00000000" w:rsidRDefault="00000000" w:rsidRPr="00000000" w14:paraId="000001A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“Try again"</w:t>
      </w:r>
    </w:p>
    <w:p w:rsidR="00000000" w:rsidDel="00000000" w:rsidP="00000000" w:rsidRDefault="00000000" w:rsidRPr="00000000" w14:paraId="000001A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1A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A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$ans -eq 0 ]</w:t>
      </w:r>
    </w:p>
    <w:p w:rsidR="00000000" w:rsidDel="00000000" w:rsidP="00000000" w:rsidRDefault="00000000" w:rsidRPr="00000000" w14:paraId="000001A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A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"All chances exhausted"</w:t>
      </w:r>
    </w:p>
    <w:p w:rsidR="00000000" w:rsidDel="00000000" w:rsidP="00000000" w:rsidRDefault="00000000" w:rsidRPr="00000000" w14:paraId="000001A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B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ind w:right="-240"/>
        <w:rPr/>
      </w:pPr>
      <w:bookmarkStart w:colFirst="0" w:colLast="0" w:name="_hm4ikikfn9q6" w:id="27"/>
      <w:bookmarkEnd w:id="27"/>
      <w:r w:rsidDel="00000000" w:rsidR="00000000" w:rsidRPr="00000000">
        <w:rPr>
          <w:rtl w:val="0"/>
        </w:rPr>
        <w:t xml:space="preserve">26. Sum of odd alternate numbers upto n terms</w:t>
      </w:r>
    </w:p>
    <w:p w:rsidR="00000000" w:rsidDel="00000000" w:rsidP="00000000" w:rsidRDefault="00000000" w:rsidRPr="00000000" w14:paraId="000001B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value of n"</w:t>
      </w:r>
    </w:p>
    <w:p w:rsidR="00000000" w:rsidDel="00000000" w:rsidP="00000000" w:rsidRDefault="00000000" w:rsidRPr="00000000" w14:paraId="000001B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B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c=1</w:t>
      </w:r>
    </w:p>
    <w:p w:rsidR="00000000" w:rsidDel="00000000" w:rsidP="00000000" w:rsidRDefault="00000000" w:rsidRPr="00000000" w14:paraId="000001B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sum=0</w:t>
      </w:r>
    </w:p>
    <w:p w:rsidR="00000000" w:rsidDel="00000000" w:rsidP="00000000" w:rsidRDefault="00000000" w:rsidRPr="00000000" w14:paraId="000001B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((i=1;i&lt;=n;i++))</w:t>
      </w:r>
    </w:p>
    <w:p w:rsidR="00000000" w:rsidDel="00000000" w:rsidP="00000000" w:rsidRDefault="00000000" w:rsidRPr="00000000" w14:paraId="000001B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B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sum=$(( sum+c ))</w:t>
      </w:r>
    </w:p>
    <w:p w:rsidR="00000000" w:rsidDel="00000000" w:rsidP="00000000" w:rsidRDefault="00000000" w:rsidRPr="00000000" w14:paraId="000001B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c=$(( c+4 ))</w:t>
      </w:r>
    </w:p>
    <w:p w:rsidR="00000000" w:rsidDel="00000000" w:rsidP="00000000" w:rsidRDefault="00000000" w:rsidRPr="00000000" w14:paraId="000001B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B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"Sum of alternate odd numbers upto n = $sum"</w:t>
      </w:r>
    </w:p>
    <w:p w:rsidR="00000000" w:rsidDel="00000000" w:rsidP="00000000" w:rsidRDefault="00000000" w:rsidRPr="00000000" w14:paraId="000001B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ind w:right="-240"/>
        <w:rPr/>
      </w:pPr>
      <w:bookmarkStart w:colFirst="0" w:colLast="0" w:name="_3d52r4x0ebw" w:id="28"/>
      <w:bookmarkEnd w:id="28"/>
      <w:r w:rsidDel="00000000" w:rsidR="00000000" w:rsidRPr="00000000">
        <w:rPr>
          <w:rtl w:val="0"/>
        </w:rPr>
        <w:t xml:space="preserve">27. Sum of odd alternate numbers in the range a and b</w:t>
      </w:r>
    </w:p>
    <w:p w:rsidR="00000000" w:rsidDel="00000000" w:rsidP="00000000" w:rsidRDefault="00000000" w:rsidRPr="00000000" w14:paraId="000001C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range"</w:t>
      </w:r>
    </w:p>
    <w:p w:rsidR="00000000" w:rsidDel="00000000" w:rsidP="00000000" w:rsidRDefault="00000000" w:rsidRPr="00000000" w14:paraId="000001C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 b</w:t>
      </w:r>
    </w:p>
    <w:p w:rsidR="00000000" w:rsidDel="00000000" w:rsidP="00000000" w:rsidRDefault="00000000" w:rsidRPr="00000000" w14:paraId="000001C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sum=0</w:t>
      </w:r>
    </w:p>
    <w:p w:rsidR="00000000" w:rsidDel="00000000" w:rsidP="00000000" w:rsidRDefault="00000000" w:rsidRPr="00000000" w14:paraId="000001C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$(( a%2 )) -eq 0 ]</w:t>
      </w:r>
    </w:p>
    <w:p w:rsidR="00000000" w:rsidDel="00000000" w:rsidP="00000000" w:rsidRDefault="00000000" w:rsidRPr="00000000" w14:paraId="000001C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C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a=$(( a+1 ))</w:t>
      </w:r>
    </w:p>
    <w:p w:rsidR="00000000" w:rsidDel="00000000" w:rsidP="00000000" w:rsidRDefault="00000000" w:rsidRPr="00000000" w14:paraId="000001C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C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((i=a;i&lt;=b;i+=4))</w:t>
      </w:r>
    </w:p>
    <w:p w:rsidR="00000000" w:rsidDel="00000000" w:rsidP="00000000" w:rsidRDefault="00000000" w:rsidRPr="00000000" w14:paraId="000001C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C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sum=$(( sum+i ))</w:t>
      </w:r>
    </w:p>
    <w:p w:rsidR="00000000" w:rsidDel="00000000" w:rsidP="00000000" w:rsidRDefault="00000000" w:rsidRPr="00000000" w14:paraId="000001C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C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"Sum of alternate odd numbers in the given range = $sum"</w:t>
      </w:r>
    </w:p>
    <w:p w:rsidR="00000000" w:rsidDel="00000000" w:rsidP="00000000" w:rsidRDefault="00000000" w:rsidRPr="00000000" w14:paraId="000001C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ind w:right="-240"/>
        <w:rPr/>
      </w:pPr>
      <w:bookmarkStart w:colFirst="0" w:colLast="0" w:name="_a2h1g6jxs345" w:id="29"/>
      <w:bookmarkEnd w:id="29"/>
      <w:r w:rsidDel="00000000" w:rsidR="00000000" w:rsidRPr="00000000">
        <w:rPr>
          <w:rtl w:val="0"/>
        </w:rPr>
        <w:t xml:space="preserve">28. Program to print even digits at odd indexes</w:t>
      </w:r>
    </w:p>
    <w:p w:rsidR="00000000" w:rsidDel="00000000" w:rsidP="00000000" w:rsidRDefault="00000000" w:rsidRPr="00000000" w14:paraId="000001C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1D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D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rev=0</w:t>
      </w:r>
    </w:p>
    <w:p w:rsidR="00000000" w:rsidDel="00000000" w:rsidP="00000000" w:rsidRDefault="00000000" w:rsidRPr="00000000" w14:paraId="000001D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1D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D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r=$(( n%10 ))</w:t>
      </w:r>
    </w:p>
    <w:p w:rsidR="00000000" w:rsidDel="00000000" w:rsidP="00000000" w:rsidRDefault="00000000" w:rsidRPr="00000000" w14:paraId="000001D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rev=$(( rev*10+r ))</w:t>
      </w:r>
    </w:p>
    <w:p w:rsidR="00000000" w:rsidDel="00000000" w:rsidP="00000000" w:rsidRDefault="00000000" w:rsidRPr="00000000" w14:paraId="000001D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n=$(( n/10 ))</w:t>
      </w:r>
    </w:p>
    <w:p w:rsidR="00000000" w:rsidDel="00000000" w:rsidP="00000000" w:rsidRDefault="00000000" w:rsidRPr="00000000" w14:paraId="000001D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D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$rev -gt 0 ]</w:t>
      </w:r>
    </w:p>
    <w:p w:rsidR="00000000" w:rsidDel="00000000" w:rsidP="00000000" w:rsidRDefault="00000000" w:rsidRPr="00000000" w14:paraId="000001D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1D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r=$(( rev%10 ))</w:t>
      </w:r>
    </w:p>
    <w:p w:rsidR="00000000" w:rsidDel="00000000" w:rsidP="00000000" w:rsidRDefault="00000000" w:rsidRPr="00000000" w14:paraId="000001D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$(( r%2 )) -eq 0 ]</w:t>
      </w:r>
    </w:p>
    <w:p w:rsidR="00000000" w:rsidDel="00000000" w:rsidP="00000000" w:rsidRDefault="00000000" w:rsidRPr="00000000" w14:paraId="000001D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1D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"$r"</w:t>
      </w:r>
    </w:p>
    <w:p w:rsidR="00000000" w:rsidDel="00000000" w:rsidP="00000000" w:rsidRDefault="00000000" w:rsidRPr="00000000" w14:paraId="000001D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1D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rev=$(( rev/100 ))</w:t>
      </w:r>
    </w:p>
    <w:p w:rsidR="00000000" w:rsidDel="00000000" w:rsidP="00000000" w:rsidRDefault="00000000" w:rsidRPr="00000000" w14:paraId="000001E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1E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ind w:right="-240"/>
        <w:rPr/>
      </w:pPr>
      <w:bookmarkStart w:colFirst="0" w:colLast="0" w:name="_4rg1gobpsxua" w:id="30"/>
      <w:bookmarkEnd w:id="30"/>
      <w:r w:rsidDel="00000000" w:rsidR="00000000" w:rsidRPr="00000000">
        <w:rPr>
          <w:rtl w:val="0"/>
        </w:rPr>
        <w:t xml:space="preserve">29. Program to print the next leap year</w:t>
      </w:r>
    </w:p>
    <w:p w:rsidR="00000000" w:rsidDel="00000000" w:rsidP="00000000" w:rsidRDefault="00000000" w:rsidRPr="00000000" w14:paraId="000001E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year"</w:t>
      </w:r>
    </w:p>
    <w:p w:rsidR="00000000" w:rsidDel="00000000" w:rsidP="00000000" w:rsidRDefault="00000000" w:rsidRPr="00000000" w14:paraId="000001E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E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r=$(( n%4 )) </w:t>
      </w:r>
    </w:p>
    <w:p w:rsidR="00000000" w:rsidDel="00000000" w:rsidP="00000000" w:rsidRDefault="00000000" w:rsidRPr="00000000" w14:paraId="000001E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r=$(( 4-r ))</w:t>
      </w:r>
    </w:p>
    <w:p w:rsidR="00000000" w:rsidDel="00000000" w:rsidP="00000000" w:rsidRDefault="00000000" w:rsidRPr="00000000" w14:paraId="000001E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n=$(( n+r ))</w:t>
      </w:r>
    </w:p>
    <w:p w:rsidR="00000000" w:rsidDel="00000000" w:rsidP="00000000" w:rsidRDefault="00000000" w:rsidRPr="00000000" w14:paraId="000001E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$(( n%100 )) -eq 0 ] &amp;&amp; [ $(( n%400 )) -ne 0 ]</w:t>
      </w:r>
    </w:p>
    <w:p w:rsidR="00000000" w:rsidDel="00000000" w:rsidP="00000000" w:rsidRDefault="00000000" w:rsidRPr="00000000" w14:paraId="000001E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E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n=$(( n+4 ))</w:t>
      </w:r>
    </w:p>
    <w:p w:rsidR="00000000" w:rsidDel="00000000" w:rsidP="00000000" w:rsidRDefault="00000000" w:rsidRPr="00000000" w14:paraId="000001E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E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"Next leap year is $n"</w:t>
      </w:r>
    </w:p>
    <w:p w:rsidR="00000000" w:rsidDel="00000000" w:rsidP="00000000" w:rsidRDefault="00000000" w:rsidRPr="00000000" w14:paraId="000001E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ind w:right="-240"/>
        <w:rPr/>
      </w:pPr>
      <w:bookmarkStart w:colFirst="0" w:colLast="0" w:name="_xkvpxl9z4e6" w:id="31"/>
      <w:bookmarkEnd w:id="31"/>
      <w:r w:rsidDel="00000000" w:rsidR="00000000" w:rsidRPr="00000000">
        <w:rPr>
          <w:rtl w:val="0"/>
        </w:rPr>
        <w:t xml:space="preserve">30. Program to check if the input is a multiple of 3 and 5</w:t>
      </w:r>
    </w:p>
    <w:p w:rsidR="00000000" w:rsidDel="00000000" w:rsidP="00000000" w:rsidRDefault="00000000" w:rsidRPr="00000000" w14:paraId="000001F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number"</w:t>
      </w:r>
    </w:p>
    <w:p w:rsidR="00000000" w:rsidDel="00000000" w:rsidP="00000000" w:rsidRDefault="00000000" w:rsidRPr="00000000" w14:paraId="000001F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</w:t>
      </w:r>
    </w:p>
    <w:p w:rsidR="00000000" w:rsidDel="00000000" w:rsidP="00000000" w:rsidRDefault="00000000" w:rsidRPr="00000000" w14:paraId="000001F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$(( n%3 )) -eq 0 ] &amp;&amp; [ $(( n%5 )) -eq 0 ]</w:t>
      </w:r>
    </w:p>
    <w:p w:rsidR="00000000" w:rsidDel="00000000" w:rsidP="00000000" w:rsidRDefault="00000000" w:rsidRPr="00000000" w14:paraId="000001F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1F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"$n is a multiple of 3 and 5"</w:t>
      </w:r>
    </w:p>
    <w:p w:rsidR="00000000" w:rsidDel="00000000" w:rsidP="00000000" w:rsidRDefault="00000000" w:rsidRPr="00000000" w14:paraId="000001F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1F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"$n is not a multiple of 3 or 5"</w:t>
      </w:r>
    </w:p>
    <w:p w:rsidR="00000000" w:rsidDel="00000000" w:rsidP="00000000" w:rsidRDefault="00000000" w:rsidRPr="00000000" w14:paraId="000001F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1F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ind w:right="-240"/>
        <w:rPr/>
      </w:pPr>
      <w:bookmarkStart w:colFirst="0" w:colLast="0" w:name="_wa57mx7qgpn1" w:id="32"/>
      <w:bookmarkEnd w:id="32"/>
      <w:r w:rsidDel="00000000" w:rsidR="00000000" w:rsidRPr="00000000">
        <w:rPr>
          <w:rtl w:val="0"/>
        </w:rPr>
        <w:t xml:space="preserve">31. Program to print vowels of the string at odd indexes</w:t>
      </w:r>
    </w:p>
    <w:p w:rsidR="00000000" w:rsidDel="00000000" w:rsidP="00000000" w:rsidRDefault="00000000" w:rsidRPr="00000000" w14:paraId="000001F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string"</w:t>
      </w:r>
    </w:p>
    <w:p w:rsidR="00000000" w:rsidDel="00000000" w:rsidP="00000000" w:rsidRDefault="00000000" w:rsidRPr="00000000" w14:paraId="000001F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str</w:t>
      </w:r>
    </w:p>
    <w:p w:rsidR="00000000" w:rsidDel="00000000" w:rsidP="00000000" w:rsidRDefault="00000000" w:rsidRPr="00000000" w14:paraId="000001F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l=${#str}</w:t>
      </w:r>
    </w:p>
    <w:p w:rsidR="00000000" w:rsidDel="00000000" w:rsidP="00000000" w:rsidRDefault="00000000" w:rsidRPr="00000000" w14:paraId="0000020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((i=0;i&lt;l;i+=2))</w:t>
      </w:r>
    </w:p>
    <w:p w:rsidR="00000000" w:rsidDel="00000000" w:rsidP="00000000" w:rsidRDefault="00000000" w:rsidRPr="00000000" w14:paraId="0000020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0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c=${str:i:1}</w:t>
      </w:r>
    </w:p>
    <w:p w:rsidR="00000000" w:rsidDel="00000000" w:rsidP="00000000" w:rsidRDefault="00000000" w:rsidRPr="00000000" w14:paraId="0000020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[[ $c == [AEIOUaeiou] ]]</w:t>
      </w:r>
    </w:p>
    <w:p w:rsidR="00000000" w:rsidDel="00000000" w:rsidP="00000000" w:rsidRDefault="00000000" w:rsidRPr="00000000" w14:paraId="0000020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20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$c</w:t>
      </w:r>
    </w:p>
    <w:p w:rsidR="00000000" w:rsidDel="00000000" w:rsidP="00000000" w:rsidRDefault="00000000" w:rsidRPr="00000000" w14:paraId="0000020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20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0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ind w:right="-240"/>
        <w:rPr/>
      </w:pPr>
      <w:bookmarkStart w:colFirst="0" w:colLast="0" w:name="_k1tu4ltx606l" w:id="33"/>
      <w:bookmarkEnd w:id="33"/>
      <w:r w:rsidDel="00000000" w:rsidR="00000000" w:rsidRPr="00000000">
        <w:rPr>
          <w:rtl w:val="0"/>
        </w:rPr>
        <w:t xml:space="preserve">32. Program to check if the input year is leap year or not</w:t>
      </w:r>
    </w:p>
    <w:p w:rsidR="00000000" w:rsidDel="00000000" w:rsidP="00000000" w:rsidRDefault="00000000" w:rsidRPr="00000000" w14:paraId="0000020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year"</w:t>
      </w:r>
    </w:p>
    <w:p w:rsidR="00000000" w:rsidDel="00000000" w:rsidP="00000000" w:rsidRDefault="00000000" w:rsidRPr="00000000" w14:paraId="0000020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y</w:t>
      </w:r>
    </w:p>
    <w:p w:rsidR="00000000" w:rsidDel="00000000" w:rsidP="00000000" w:rsidRDefault="00000000" w:rsidRPr="00000000" w14:paraId="0000020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$(( y%4 )) -eq 0 -a $(( y%100 )) -ne 0 -o $(( y%400 )) -eq 0 ]</w:t>
      </w:r>
    </w:p>
    <w:p w:rsidR="00000000" w:rsidDel="00000000" w:rsidP="00000000" w:rsidRDefault="00000000" w:rsidRPr="00000000" w14:paraId="0000020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20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"$y is a leap year"</w:t>
      </w:r>
    </w:p>
    <w:p w:rsidR="00000000" w:rsidDel="00000000" w:rsidP="00000000" w:rsidRDefault="00000000" w:rsidRPr="00000000" w14:paraId="0000021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21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"$y is not a leap year"</w:t>
      </w:r>
    </w:p>
    <w:p w:rsidR="00000000" w:rsidDel="00000000" w:rsidP="00000000" w:rsidRDefault="00000000" w:rsidRPr="00000000" w14:paraId="0000021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21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ind w:right="-240"/>
        <w:rPr/>
      </w:pPr>
      <w:bookmarkStart w:colFirst="0" w:colLast="0" w:name="_odvet6lem4z" w:id="34"/>
      <w:bookmarkEnd w:id="34"/>
      <w:r w:rsidDel="00000000" w:rsidR="00000000" w:rsidRPr="00000000">
        <w:rPr>
          <w:rtl w:val="0"/>
        </w:rPr>
        <w:t xml:space="preserve">33. Program to print K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digit of an integer</w:t>
      </w:r>
    </w:p>
    <w:p w:rsidR="00000000" w:rsidDel="00000000" w:rsidP="00000000" w:rsidRDefault="00000000" w:rsidRPr="00000000" w14:paraId="0000021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number and value of k"</w:t>
      </w:r>
    </w:p>
    <w:p w:rsidR="00000000" w:rsidDel="00000000" w:rsidP="00000000" w:rsidRDefault="00000000" w:rsidRPr="00000000" w14:paraId="0000021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n k</w:t>
      </w:r>
    </w:p>
    <w:p w:rsidR="00000000" w:rsidDel="00000000" w:rsidP="00000000" w:rsidRDefault="00000000" w:rsidRPr="00000000" w14:paraId="0000021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rev=0</w:t>
      </w:r>
    </w:p>
    <w:p w:rsidR="00000000" w:rsidDel="00000000" w:rsidP="00000000" w:rsidRDefault="00000000" w:rsidRPr="00000000" w14:paraId="0000021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$n -gt 0 ]</w:t>
      </w:r>
    </w:p>
    <w:p w:rsidR="00000000" w:rsidDel="00000000" w:rsidP="00000000" w:rsidRDefault="00000000" w:rsidRPr="00000000" w14:paraId="0000021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1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r=$(( n%10 ))</w:t>
      </w:r>
    </w:p>
    <w:p w:rsidR="00000000" w:rsidDel="00000000" w:rsidP="00000000" w:rsidRDefault="00000000" w:rsidRPr="00000000" w14:paraId="0000021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rev=$(( rev*10+r ))</w:t>
      </w:r>
    </w:p>
    <w:p w:rsidR="00000000" w:rsidDel="00000000" w:rsidP="00000000" w:rsidRDefault="00000000" w:rsidRPr="00000000" w14:paraId="0000021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n=$(( n/10 ))</w:t>
      </w:r>
    </w:p>
    <w:p w:rsidR="00000000" w:rsidDel="00000000" w:rsidP="00000000" w:rsidRDefault="00000000" w:rsidRPr="00000000" w14:paraId="0000021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1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[ $k -gt 0 ]</w:t>
      </w:r>
    </w:p>
    <w:p w:rsidR="00000000" w:rsidDel="00000000" w:rsidP="00000000" w:rsidRDefault="00000000" w:rsidRPr="00000000" w14:paraId="0000022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2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r=$(( rev%10 ))</w:t>
      </w:r>
    </w:p>
    <w:p w:rsidR="00000000" w:rsidDel="00000000" w:rsidP="00000000" w:rsidRDefault="00000000" w:rsidRPr="00000000" w14:paraId="0000022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rev=$(( rev/10 ))</w:t>
      </w:r>
    </w:p>
    <w:p w:rsidR="00000000" w:rsidDel="00000000" w:rsidP="00000000" w:rsidRDefault="00000000" w:rsidRPr="00000000" w14:paraId="0000022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k=$(( k-1 ))</w:t>
      </w:r>
    </w:p>
    <w:p w:rsidR="00000000" w:rsidDel="00000000" w:rsidP="00000000" w:rsidRDefault="00000000" w:rsidRPr="00000000" w14:paraId="0000022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2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"$r"</w:t>
      </w:r>
    </w:p>
    <w:p w:rsidR="00000000" w:rsidDel="00000000" w:rsidP="00000000" w:rsidRDefault="00000000" w:rsidRPr="00000000" w14:paraId="0000022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ind w:right="-240"/>
        <w:rPr/>
      </w:pPr>
      <w:bookmarkStart w:colFirst="0" w:colLast="0" w:name="_8dzsctmkj55i" w:id="35"/>
      <w:bookmarkEnd w:id="35"/>
      <w:r w:rsidDel="00000000" w:rsidR="00000000" w:rsidRPr="00000000">
        <w:rPr>
          <w:rtl w:val="0"/>
        </w:rPr>
        <w:t xml:space="preserve">34. Program to print characters of a string</w:t>
      </w:r>
    </w:p>
    <w:p w:rsidR="00000000" w:rsidDel="00000000" w:rsidP="00000000" w:rsidRDefault="00000000" w:rsidRPr="00000000" w14:paraId="0000022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a string"</w:t>
      </w:r>
    </w:p>
    <w:p w:rsidR="00000000" w:rsidDel="00000000" w:rsidP="00000000" w:rsidRDefault="00000000" w:rsidRPr="00000000" w14:paraId="0000022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str</w:t>
      </w:r>
    </w:p>
    <w:p w:rsidR="00000000" w:rsidDel="00000000" w:rsidP="00000000" w:rsidRDefault="00000000" w:rsidRPr="00000000" w14:paraId="0000022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l=${#str}</w:t>
      </w:r>
    </w:p>
    <w:p w:rsidR="00000000" w:rsidDel="00000000" w:rsidP="00000000" w:rsidRDefault="00000000" w:rsidRPr="00000000" w14:paraId="0000022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((i=0;i&lt;l;i++))</w:t>
      </w:r>
    </w:p>
    <w:p w:rsidR="00000000" w:rsidDel="00000000" w:rsidP="00000000" w:rsidRDefault="00000000" w:rsidRPr="00000000" w14:paraId="0000022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2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c=${str:i:1}</w:t>
      </w:r>
    </w:p>
    <w:p w:rsidR="00000000" w:rsidDel="00000000" w:rsidP="00000000" w:rsidRDefault="00000000" w:rsidRPr="00000000" w14:paraId="0000022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$c</w:t>
      </w:r>
    </w:p>
    <w:p w:rsidR="00000000" w:rsidDel="00000000" w:rsidP="00000000" w:rsidRDefault="00000000" w:rsidRPr="00000000" w14:paraId="0000023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3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ind w:right="-240"/>
        <w:rPr/>
      </w:pPr>
      <w:bookmarkStart w:colFirst="0" w:colLast="0" w:name="_421lwhw99umu" w:id="36"/>
      <w:bookmarkEnd w:id="36"/>
      <w:r w:rsidDel="00000000" w:rsidR="00000000" w:rsidRPr="00000000">
        <w:rPr>
          <w:rtl w:val="0"/>
        </w:rPr>
        <w:t xml:space="preserve">35. Take input a character command line and print only vowels</w:t>
      </w:r>
    </w:p>
    <w:p w:rsidR="00000000" w:rsidDel="00000000" w:rsidP="00000000" w:rsidRDefault="00000000" w:rsidRPr="00000000" w14:paraId="0000023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a</w:t>
      </w:r>
    </w:p>
    <w:p w:rsidR="00000000" w:rsidDel="00000000" w:rsidP="00000000" w:rsidRDefault="00000000" w:rsidRPr="00000000" w14:paraId="0000023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$a</w:t>
      </w:r>
    </w:p>
    <w:p w:rsidR="00000000" w:rsidDel="00000000" w:rsidP="00000000" w:rsidRDefault="00000000" w:rsidRPr="00000000" w14:paraId="0000023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3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[[ $i == [AEIOUaeiou] ]]</w:t>
      </w:r>
    </w:p>
    <w:p w:rsidR="00000000" w:rsidDel="00000000" w:rsidP="00000000" w:rsidRDefault="00000000" w:rsidRPr="00000000" w14:paraId="0000023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23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$i</w:t>
      </w:r>
    </w:p>
    <w:p w:rsidR="00000000" w:rsidDel="00000000" w:rsidP="00000000" w:rsidRDefault="00000000" w:rsidRPr="00000000" w14:paraId="0000023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23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3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ind w:right="-240"/>
        <w:rPr/>
      </w:pPr>
      <w:bookmarkStart w:colFirst="0" w:colLast="0" w:name="_n86j0s60z2no" w:id="37"/>
      <w:bookmarkEnd w:id="37"/>
      <w:r w:rsidDel="00000000" w:rsidR="00000000" w:rsidRPr="00000000">
        <w:rPr>
          <w:rtl w:val="0"/>
        </w:rPr>
        <w:t xml:space="preserve">36. Print Prime numbers in a range</w:t>
      </w:r>
    </w:p>
    <w:p w:rsidR="00000000" w:rsidDel="00000000" w:rsidP="00000000" w:rsidRDefault="00000000" w:rsidRPr="00000000" w14:paraId="0000023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"Enter the range to print prime numbers"</w:t>
      </w:r>
    </w:p>
    <w:p w:rsidR="00000000" w:rsidDel="00000000" w:rsidP="00000000" w:rsidRDefault="00000000" w:rsidRPr="00000000" w14:paraId="0000024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start end</w:t>
      </w:r>
    </w:p>
    <w:p w:rsidR="00000000" w:rsidDel="00000000" w:rsidP="00000000" w:rsidRDefault="00000000" w:rsidRPr="00000000" w14:paraId="0000024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count=0</w:t>
      </w:r>
    </w:p>
    <w:p w:rsidR="00000000" w:rsidDel="00000000" w:rsidP="00000000" w:rsidRDefault="00000000" w:rsidRPr="00000000" w14:paraId="0000024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$start -le 2 ]</w:t>
      </w:r>
    </w:p>
    <w:p w:rsidR="00000000" w:rsidDel="00000000" w:rsidP="00000000" w:rsidRDefault="00000000" w:rsidRPr="00000000" w14:paraId="0000024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24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 “2”</w:t>
      </w:r>
    </w:p>
    <w:p w:rsidR="00000000" w:rsidDel="00000000" w:rsidP="00000000" w:rsidRDefault="00000000" w:rsidRPr="00000000" w14:paraId="00000245">
      <w:pPr>
        <w:ind w:right="-2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start=3</w:t>
      </w:r>
    </w:p>
    <w:p w:rsidR="00000000" w:rsidDel="00000000" w:rsidP="00000000" w:rsidRDefault="00000000" w:rsidRPr="00000000" w14:paraId="0000024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24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((i=start;i&lt;=end;i++))</w:t>
      </w:r>
    </w:p>
    <w:p w:rsidR="00000000" w:rsidDel="00000000" w:rsidP="00000000" w:rsidRDefault="00000000" w:rsidRPr="00000000" w14:paraId="0000024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24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prime=1</w:t>
      </w:r>
    </w:p>
    <w:p w:rsidR="00000000" w:rsidDel="00000000" w:rsidP="00000000" w:rsidRDefault="00000000" w:rsidRPr="00000000" w14:paraId="0000024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((j=2;j&lt;i;j++))</w:t>
      </w:r>
    </w:p>
    <w:p w:rsidR="00000000" w:rsidDel="00000000" w:rsidP="00000000" w:rsidRDefault="00000000" w:rsidRPr="00000000" w14:paraId="0000024B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</w:t>
      </w:r>
    </w:p>
    <w:p w:rsidR="00000000" w:rsidDel="00000000" w:rsidP="00000000" w:rsidRDefault="00000000" w:rsidRPr="00000000" w14:paraId="0000024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[ $(( i%j )) -eq 0 ]</w:t>
      </w:r>
    </w:p>
    <w:p w:rsidR="00000000" w:rsidDel="00000000" w:rsidP="00000000" w:rsidRDefault="00000000" w:rsidRPr="00000000" w14:paraId="0000024D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24E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prime=0</w:t>
      </w:r>
    </w:p>
    <w:p w:rsidR="00000000" w:rsidDel="00000000" w:rsidP="00000000" w:rsidRDefault="00000000" w:rsidRPr="00000000" w14:paraId="0000024F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250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251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done</w:t>
      </w:r>
    </w:p>
    <w:p w:rsidR="00000000" w:rsidDel="00000000" w:rsidP="00000000" w:rsidRDefault="00000000" w:rsidRPr="00000000" w14:paraId="00000252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$prime -eq 1 ]</w:t>
      </w:r>
    </w:p>
    <w:p w:rsidR="00000000" w:rsidDel="00000000" w:rsidP="00000000" w:rsidRDefault="00000000" w:rsidRPr="00000000" w14:paraId="00000253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254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$i</w:t>
      </w:r>
    </w:p>
    <w:p w:rsidR="00000000" w:rsidDel="00000000" w:rsidP="00000000" w:rsidRDefault="00000000" w:rsidRPr="00000000" w14:paraId="00000255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count=$(( count+1 ))</w:t>
      </w:r>
    </w:p>
    <w:p w:rsidR="00000000" w:rsidDel="00000000" w:rsidP="00000000" w:rsidRDefault="00000000" w:rsidRPr="00000000" w14:paraId="00000256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</w:t>
      </w:r>
    </w:p>
    <w:p w:rsidR="00000000" w:rsidDel="00000000" w:rsidP="00000000" w:rsidRDefault="00000000" w:rsidRPr="00000000" w14:paraId="00000257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258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"Total prime numbers in the given range=$count"</w:t>
      </w:r>
    </w:p>
    <w:p w:rsidR="00000000" w:rsidDel="00000000" w:rsidP="00000000" w:rsidRDefault="00000000" w:rsidRPr="00000000" w14:paraId="00000259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ind w:right="-240"/>
        <w:rPr/>
      </w:pPr>
      <w:bookmarkStart w:colFirst="0" w:colLast="0" w:name="_d04uf6ejyrai" w:id="38"/>
      <w:bookmarkEnd w:id="38"/>
      <w:r w:rsidDel="00000000" w:rsidR="00000000" w:rsidRPr="00000000">
        <w:rPr>
          <w:rtl w:val="0"/>
        </w:rPr>
        <w:t xml:space="preserve">37. Program to count numbers possible with the digits of a given integer. Also print possible integers with unique digits</w:t>
      </w:r>
    </w:p>
    <w:p w:rsidR="00000000" w:rsidDel="00000000" w:rsidP="00000000" w:rsidRDefault="00000000" w:rsidRPr="00000000" w14:paraId="0000025C">
      <w:pPr>
        <w:ind w:right="-240"/>
        <w:rPr/>
      </w:pPr>
      <w:r w:rsidDel="00000000" w:rsidR="00000000" w:rsidRPr="00000000">
        <w:rPr>
          <w:rtl w:val="0"/>
        </w:rPr>
        <w:t xml:space="preserve">echo "Enter any number : "</w:t>
      </w:r>
    </w:p>
    <w:p w:rsidR="00000000" w:rsidDel="00000000" w:rsidP="00000000" w:rsidRDefault="00000000" w:rsidRPr="00000000" w14:paraId="0000025D">
      <w:pPr>
        <w:ind w:right="-240"/>
        <w:rPr/>
      </w:pPr>
      <w:r w:rsidDel="00000000" w:rsidR="00000000" w:rsidRPr="00000000">
        <w:rPr>
          <w:rtl w:val="0"/>
        </w:rPr>
        <w:t xml:space="preserve">read m</w:t>
      </w:r>
    </w:p>
    <w:p w:rsidR="00000000" w:rsidDel="00000000" w:rsidP="00000000" w:rsidRDefault="00000000" w:rsidRPr="00000000" w14:paraId="0000025E">
      <w:pPr>
        <w:ind w:right="-240"/>
        <w:rPr/>
      </w:pPr>
      <w:r w:rsidDel="00000000" w:rsidR="00000000" w:rsidRPr="00000000">
        <w:rPr>
          <w:rtl w:val="0"/>
        </w:rPr>
        <w:t xml:space="preserve">#finding factorial of number of digits </w:t>
      </w:r>
    </w:p>
    <w:p w:rsidR="00000000" w:rsidDel="00000000" w:rsidP="00000000" w:rsidRDefault="00000000" w:rsidRPr="00000000" w14:paraId="0000025F">
      <w:pPr>
        <w:ind w:right="-240"/>
        <w:rPr/>
      </w:pPr>
      <w:r w:rsidDel="00000000" w:rsidR="00000000" w:rsidRPr="00000000">
        <w:rPr>
          <w:rtl w:val="0"/>
        </w:rPr>
        <w:t xml:space="preserve">fact_m=1</w:t>
      </w:r>
    </w:p>
    <w:p w:rsidR="00000000" w:rsidDel="00000000" w:rsidP="00000000" w:rsidRDefault="00000000" w:rsidRPr="00000000" w14:paraId="00000260">
      <w:pPr>
        <w:ind w:right="-240"/>
        <w:rPr/>
      </w:pPr>
      <w:r w:rsidDel="00000000" w:rsidR="00000000" w:rsidRPr="00000000">
        <w:rPr>
          <w:rtl w:val="0"/>
        </w:rPr>
        <w:t xml:space="preserve">c_m=${#m}</w:t>
      </w:r>
    </w:p>
    <w:p w:rsidR="00000000" w:rsidDel="00000000" w:rsidP="00000000" w:rsidRDefault="00000000" w:rsidRPr="00000000" w14:paraId="00000261">
      <w:pPr>
        <w:ind w:right="-240"/>
        <w:rPr/>
      </w:pPr>
      <w:r w:rsidDel="00000000" w:rsidR="00000000" w:rsidRPr="00000000">
        <w:rPr>
          <w:rtl w:val="0"/>
        </w:rPr>
        <w:t xml:space="preserve">while [ $c_m -gt 1 ]</w:t>
      </w:r>
    </w:p>
    <w:p w:rsidR="00000000" w:rsidDel="00000000" w:rsidP="00000000" w:rsidRDefault="00000000" w:rsidRPr="00000000" w14:paraId="00000262">
      <w:pPr>
        <w:ind w:right="-240"/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263">
      <w:pPr>
        <w:ind w:right="-240"/>
        <w:rPr/>
      </w:pPr>
      <w:r w:rsidDel="00000000" w:rsidR="00000000" w:rsidRPr="00000000">
        <w:rPr>
          <w:rtl w:val="0"/>
        </w:rPr>
        <w:t xml:space="preserve">  fact_m=$((fact_m*c_m))</w:t>
      </w:r>
    </w:p>
    <w:p w:rsidR="00000000" w:rsidDel="00000000" w:rsidP="00000000" w:rsidRDefault="00000000" w:rsidRPr="00000000" w14:paraId="00000264">
      <w:pPr>
        <w:ind w:right="-240"/>
        <w:rPr/>
      </w:pPr>
      <w:r w:rsidDel="00000000" w:rsidR="00000000" w:rsidRPr="00000000">
        <w:rPr>
          <w:rtl w:val="0"/>
        </w:rPr>
        <w:t xml:space="preserve">  ((c_m--))</w:t>
      </w:r>
    </w:p>
    <w:p w:rsidR="00000000" w:rsidDel="00000000" w:rsidP="00000000" w:rsidRDefault="00000000" w:rsidRPr="00000000" w14:paraId="00000265">
      <w:pPr>
        <w:ind w:right="-24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66">
      <w:pPr>
        <w:ind w:right="-240"/>
        <w:rPr/>
      </w:pPr>
      <w:r w:rsidDel="00000000" w:rsidR="00000000" w:rsidRPr="00000000">
        <w:rPr>
          <w:rtl w:val="0"/>
        </w:rPr>
        <w:t xml:space="preserve">#finding uniques in given digits</w:t>
      </w:r>
    </w:p>
    <w:p w:rsidR="00000000" w:rsidDel="00000000" w:rsidP="00000000" w:rsidRDefault="00000000" w:rsidRPr="00000000" w14:paraId="00000267">
      <w:pPr>
        <w:ind w:right="-240"/>
        <w:rPr/>
      </w:pPr>
      <w:r w:rsidDel="00000000" w:rsidR="00000000" w:rsidRPr="00000000">
        <w:rPr>
          <w:rtl w:val="0"/>
        </w:rPr>
        <w:t xml:space="preserve">n=${m:0:1}</w:t>
      </w:r>
    </w:p>
    <w:p w:rsidR="00000000" w:rsidDel="00000000" w:rsidP="00000000" w:rsidRDefault="00000000" w:rsidRPr="00000000" w14:paraId="00000268">
      <w:pPr>
        <w:ind w:right="-240"/>
        <w:rPr/>
      </w:pPr>
      <w:r w:rsidDel="00000000" w:rsidR="00000000" w:rsidRPr="00000000">
        <w:rPr>
          <w:rtl w:val="0"/>
        </w:rPr>
        <w:t xml:space="preserve">for (( i=1;i&lt;${#m};i++ ))</w:t>
      </w:r>
    </w:p>
    <w:p w:rsidR="00000000" w:rsidDel="00000000" w:rsidP="00000000" w:rsidRDefault="00000000" w:rsidRPr="00000000" w14:paraId="00000269">
      <w:pPr>
        <w:ind w:right="-24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6A">
      <w:pPr>
        <w:ind w:right="-240"/>
        <w:rPr/>
      </w:pPr>
      <w:r w:rsidDel="00000000" w:rsidR="00000000" w:rsidRPr="00000000">
        <w:rPr>
          <w:rtl w:val="0"/>
        </w:rPr>
        <w:tab/>
        <w:t xml:space="preserve">for (( j=0;j&lt;${#n};j++ ))</w:t>
      </w:r>
    </w:p>
    <w:p w:rsidR="00000000" w:rsidDel="00000000" w:rsidP="00000000" w:rsidRDefault="00000000" w:rsidRPr="00000000" w14:paraId="0000026B">
      <w:pPr>
        <w:ind w:right="-24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6C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if [ ${n:$j:1} == ${m:$i:1} ]</w:t>
      </w:r>
    </w:p>
    <w:p w:rsidR="00000000" w:rsidDel="00000000" w:rsidP="00000000" w:rsidRDefault="00000000" w:rsidRPr="00000000" w14:paraId="0000026D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26E">
      <w:pPr>
        <w:ind w:right="-24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26F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elif [ $j == $((${#n}-1)) ]</w:t>
      </w:r>
    </w:p>
    <w:p w:rsidR="00000000" w:rsidDel="00000000" w:rsidP="00000000" w:rsidRDefault="00000000" w:rsidRPr="00000000" w14:paraId="00000270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271">
      <w:pPr>
        <w:ind w:right="-240"/>
        <w:rPr/>
      </w:pPr>
      <w:r w:rsidDel="00000000" w:rsidR="00000000" w:rsidRPr="00000000">
        <w:rPr>
          <w:rtl w:val="0"/>
        </w:rPr>
        <w:tab/>
        <w:tab/>
        <w:tab/>
        <w:t xml:space="preserve">n+=${m:$i:1}</w:t>
      </w:r>
    </w:p>
    <w:p w:rsidR="00000000" w:rsidDel="00000000" w:rsidP="00000000" w:rsidRDefault="00000000" w:rsidRPr="00000000" w14:paraId="00000272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273">
      <w:pPr>
        <w:ind w:right="-24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274">
      <w:pPr>
        <w:ind w:right="-24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75">
      <w:pPr>
        <w:ind w:right="-240"/>
        <w:rPr/>
      </w:pPr>
      <w:r w:rsidDel="00000000" w:rsidR="00000000" w:rsidRPr="00000000">
        <w:rPr>
          <w:rtl w:val="0"/>
        </w:rPr>
        <w:t xml:space="preserve">#finding factorial of repeated numbers</w:t>
      </w:r>
    </w:p>
    <w:p w:rsidR="00000000" w:rsidDel="00000000" w:rsidP="00000000" w:rsidRDefault="00000000" w:rsidRPr="00000000" w14:paraId="00000276">
      <w:pPr>
        <w:ind w:right="-240"/>
        <w:rPr/>
      </w:pPr>
      <w:r w:rsidDel="00000000" w:rsidR="00000000" w:rsidRPr="00000000">
        <w:rPr>
          <w:rtl w:val="0"/>
        </w:rPr>
        <w:t xml:space="preserve">fact_n=1</w:t>
      </w:r>
    </w:p>
    <w:p w:rsidR="00000000" w:rsidDel="00000000" w:rsidP="00000000" w:rsidRDefault="00000000" w:rsidRPr="00000000" w14:paraId="00000277">
      <w:pPr>
        <w:ind w:right="-240"/>
        <w:rPr/>
      </w:pPr>
      <w:r w:rsidDel="00000000" w:rsidR="00000000" w:rsidRPr="00000000">
        <w:rPr>
          <w:rtl w:val="0"/>
        </w:rPr>
        <w:t xml:space="preserve">for (( i=0;i&lt;${#n};i++ ))</w:t>
      </w:r>
    </w:p>
    <w:p w:rsidR="00000000" w:rsidDel="00000000" w:rsidP="00000000" w:rsidRDefault="00000000" w:rsidRPr="00000000" w14:paraId="00000278">
      <w:pPr>
        <w:ind w:right="-24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79">
      <w:pPr>
        <w:ind w:right="-240"/>
        <w:rPr/>
      </w:pPr>
      <w:r w:rsidDel="00000000" w:rsidR="00000000" w:rsidRPr="00000000">
        <w:rPr>
          <w:rtl w:val="0"/>
        </w:rPr>
        <w:tab/>
        <w:t xml:space="preserve">cnt=0</w:t>
      </w:r>
    </w:p>
    <w:p w:rsidR="00000000" w:rsidDel="00000000" w:rsidP="00000000" w:rsidRDefault="00000000" w:rsidRPr="00000000" w14:paraId="0000027A">
      <w:pPr>
        <w:ind w:right="-240"/>
        <w:rPr/>
      </w:pPr>
      <w:r w:rsidDel="00000000" w:rsidR="00000000" w:rsidRPr="00000000">
        <w:rPr>
          <w:rtl w:val="0"/>
        </w:rPr>
        <w:tab/>
        <w:t xml:space="preserve">for (( j=0;j&lt;${#m};j++ ))</w:t>
      </w:r>
    </w:p>
    <w:p w:rsidR="00000000" w:rsidDel="00000000" w:rsidP="00000000" w:rsidRDefault="00000000" w:rsidRPr="00000000" w14:paraId="0000027B">
      <w:pPr>
        <w:ind w:right="-24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7C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if [ ${m:$j:1} == ${n:$i:1} ]</w:t>
      </w:r>
    </w:p>
    <w:p w:rsidR="00000000" w:rsidDel="00000000" w:rsidP="00000000" w:rsidRDefault="00000000" w:rsidRPr="00000000" w14:paraId="0000027D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27E">
      <w:pPr>
        <w:ind w:right="-240"/>
        <w:rPr/>
      </w:pPr>
      <w:r w:rsidDel="00000000" w:rsidR="00000000" w:rsidRPr="00000000">
        <w:rPr>
          <w:rtl w:val="0"/>
        </w:rPr>
        <w:tab/>
        <w:tab/>
        <w:tab/>
        <w:t xml:space="preserve">((cnt++))</w:t>
      </w:r>
    </w:p>
    <w:p w:rsidR="00000000" w:rsidDel="00000000" w:rsidP="00000000" w:rsidRDefault="00000000" w:rsidRPr="00000000" w14:paraId="0000027F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fi</w:t>
      </w:r>
    </w:p>
    <w:p w:rsidR="00000000" w:rsidDel="00000000" w:rsidP="00000000" w:rsidRDefault="00000000" w:rsidRPr="00000000" w14:paraId="00000280">
      <w:pPr>
        <w:ind w:right="-240"/>
        <w:rPr>
          <w:rPrChange w:author="Manish Kumar Monu" w:id="1" w:date="2021-12-15T17:47:59Z">
            <w:rPr/>
          </w:rPrChange>
        </w:rPr>
      </w:pPr>
      <w:r w:rsidDel="00000000" w:rsidR="00000000" w:rsidRPr="00000000">
        <w:rPr>
          <w:rtl w:val="0"/>
        </w:rPr>
        <w:tab/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right="-240"/>
        <w:rPr/>
      </w:pPr>
      <w:r w:rsidDel="00000000" w:rsidR="00000000" w:rsidRPr="00000000">
        <w:rPr>
          <w:rtl w:val="0"/>
        </w:rPr>
        <w:tab/>
        <w:t xml:space="preserve">while [ $cnt -gt 1 ]</w:t>
      </w:r>
    </w:p>
    <w:p w:rsidR="00000000" w:rsidDel="00000000" w:rsidP="00000000" w:rsidRDefault="00000000" w:rsidRPr="00000000" w14:paraId="00000282">
      <w:pPr>
        <w:ind w:right="-240"/>
        <w:rPr/>
      </w:pPr>
      <w:r w:rsidDel="00000000" w:rsidR="00000000" w:rsidRPr="00000000">
        <w:rPr>
          <w:rtl w:val="0"/>
        </w:rPr>
        <w:tab/>
        <w:t xml:space="preserve">do </w:t>
      </w:r>
    </w:p>
    <w:p w:rsidR="00000000" w:rsidDel="00000000" w:rsidP="00000000" w:rsidRDefault="00000000" w:rsidRPr="00000000" w14:paraId="00000283">
      <w:pPr>
        <w:ind w:right="-240"/>
        <w:rPr/>
      </w:pPr>
      <w:r w:rsidDel="00000000" w:rsidR="00000000" w:rsidRPr="00000000">
        <w:rPr>
          <w:rtl w:val="0"/>
        </w:rPr>
        <w:tab/>
        <w:t xml:space="preserve">  fact_n=$((fact_n*cnt))</w:t>
      </w:r>
    </w:p>
    <w:p w:rsidR="00000000" w:rsidDel="00000000" w:rsidP="00000000" w:rsidRDefault="00000000" w:rsidRPr="00000000" w14:paraId="00000284">
      <w:pPr>
        <w:ind w:right="-240"/>
        <w:rPr/>
      </w:pPr>
      <w:r w:rsidDel="00000000" w:rsidR="00000000" w:rsidRPr="00000000">
        <w:rPr>
          <w:rtl w:val="0"/>
        </w:rPr>
        <w:tab/>
        <w:t xml:space="preserve">  ((cnt--))</w:t>
      </w:r>
    </w:p>
    <w:p w:rsidR="00000000" w:rsidDel="00000000" w:rsidP="00000000" w:rsidRDefault="00000000" w:rsidRPr="00000000" w14:paraId="00000285">
      <w:pPr>
        <w:ind w:right="-24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286">
      <w:pPr>
        <w:ind w:right="-24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87">
      <w:pPr>
        <w:ind w:right="-240"/>
        <w:rPr/>
      </w:pPr>
      <w:r w:rsidDel="00000000" w:rsidR="00000000" w:rsidRPr="00000000">
        <w:rPr>
          <w:rtl w:val="0"/>
        </w:rPr>
        <w:t xml:space="preserve">echo "Number of possible numbers with digits of given  number : $((fact_m/fact_n))"</w:t>
      </w:r>
    </w:p>
    <w:p w:rsidR="00000000" w:rsidDel="00000000" w:rsidP="00000000" w:rsidRDefault="00000000" w:rsidRPr="00000000" w14:paraId="00000288">
      <w:pPr>
        <w:ind w:right="-240"/>
        <w:rPr/>
      </w:pPr>
      <w:r w:rsidDel="00000000" w:rsidR="00000000" w:rsidRPr="00000000">
        <w:rPr>
          <w:rtl w:val="0"/>
        </w:rPr>
        <w:t xml:space="preserve">#finding all permutation of unique digits</w:t>
      </w:r>
    </w:p>
    <w:p w:rsidR="00000000" w:rsidDel="00000000" w:rsidP="00000000" w:rsidRDefault="00000000" w:rsidRPr="00000000" w14:paraId="00000289">
      <w:pPr>
        <w:ind w:right="-240"/>
        <w:rPr/>
      </w:pPr>
      <w:r w:rsidDel="00000000" w:rsidR="00000000" w:rsidRPr="00000000">
        <w:rPr>
          <w:rtl w:val="0"/>
        </w:rPr>
        <w:t xml:space="preserve">s=(${n:0:1})</w:t>
      </w:r>
    </w:p>
    <w:p w:rsidR="00000000" w:rsidDel="00000000" w:rsidP="00000000" w:rsidRDefault="00000000" w:rsidRPr="00000000" w14:paraId="0000028A">
      <w:pPr>
        <w:ind w:right="-240"/>
        <w:rPr/>
      </w:pPr>
      <w:r w:rsidDel="00000000" w:rsidR="00000000" w:rsidRPr="00000000">
        <w:rPr>
          <w:rtl w:val="0"/>
        </w:rPr>
        <w:t xml:space="preserve">for (( i=1;i&lt;${#n};i++ )) </w:t>
      </w:r>
    </w:p>
    <w:p w:rsidR="00000000" w:rsidDel="00000000" w:rsidP="00000000" w:rsidRDefault="00000000" w:rsidRPr="00000000" w14:paraId="0000028B">
      <w:pPr>
        <w:ind w:right="-24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8C">
      <w:pPr>
        <w:ind w:right="-240"/>
        <w:rPr/>
      </w:pPr>
      <w:r w:rsidDel="00000000" w:rsidR="00000000" w:rsidRPr="00000000">
        <w:rPr>
          <w:rtl w:val="0"/>
        </w:rPr>
        <w:tab/>
        <w:t xml:space="preserve">l=0</w:t>
      </w:r>
    </w:p>
    <w:p w:rsidR="00000000" w:rsidDel="00000000" w:rsidP="00000000" w:rsidRDefault="00000000" w:rsidRPr="00000000" w14:paraId="0000028D">
      <w:pPr>
        <w:ind w:right="-240"/>
        <w:rPr/>
      </w:pPr>
      <w:r w:rsidDel="00000000" w:rsidR="00000000" w:rsidRPr="00000000">
        <w:rPr>
          <w:rtl w:val="0"/>
        </w:rPr>
        <w:tab/>
        <w:t xml:space="preserve">for (( j=0;j&lt;${#s[@]};j++ ))</w:t>
      </w:r>
    </w:p>
    <w:p w:rsidR="00000000" w:rsidDel="00000000" w:rsidP="00000000" w:rsidRDefault="00000000" w:rsidRPr="00000000" w14:paraId="0000028E">
      <w:pPr>
        <w:ind w:right="-24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8F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for (( k=0;k&lt;=${#s[j]};k++ ))</w:t>
      </w:r>
    </w:p>
    <w:p w:rsidR="00000000" w:rsidDel="00000000" w:rsidP="00000000" w:rsidRDefault="00000000" w:rsidRPr="00000000" w14:paraId="00000290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91">
      <w:pPr>
        <w:ind w:right="-240"/>
        <w:rPr/>
      </w:pPr>
      <w:r w:rsidDel="00000000" w:rsidR="00000000" w:rsidRPr="00000000">
        <w:rPr>
          <w:rtl w:val="0"/>
        </w:rPr>
        <w:tab/>
        <w:tab/>
        <w:tab/>
        <w:t xml:space="preserve">t[$l]=${s[$j]:0:$k}${n:$i:1}${s[$j]:$k}</w:t>
      </w:r>
    </w:p>
    <w:p w:rsidR="00000000" w:rsidDel="00000000" w:rsidP="00000000" w:rsidRDefault="00000000" w:rsidRPr="00000000" w14:paraId="00000292">
      <w:pPr>
        <w:ind w:right="-240"/>
        <w:rPr/>
      </w:pPr>
      <w:r w:rsidDel="00000000" w:rsidR="00000000" w:rsidRPr="00000000">
        <w:rPr>
          <w:rtl w:val="0"/>
        </w:rPr>
        <w:tab/>
        <w:tab/>
        <w:tab/>
        <w:t xml:space="preserve">((l++))</w:t>
      </w:r>
    </w:p>
    <w:p w:rsidR="00000000" w:rsidDel="00000000" w:rsidP="00000000" w:rsidRDefault="00000000" w:rsidRPr="00000000" w14:paraId="00000293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done</w:t>
      </w:r>
    </w:p>
    <w:p w:rsidR="00000000" w:rsidDel="00000000" w:rsidP="00000000" w:rsidRDefault="00000000" w:rsidRPr="00000000" w14:paraId="00000294">
      <w:pPr>
        <w:ind w:right="-24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295">
      <w:pPr>
        <w:ind w:right="-240"/>
        <w:rPr/>
      </w:pPr>
      <w:r w:rsidDel="00000000" w:rsidR="00000000" w:rsidRPr="00000000">
        <w:rPr>
          <w:rtl w:val="0"/>
        </w:rPr>
        <w:t xml:space="preserve">    s=("${t[@]}")</w:t>
      </w:r>
    </w:p>
    <w:p w:rsidR="00000000" w:rsidDel="00000000" w:rsidP="00000000" w:rsidRDefault="00000000" w:rsidRPr="00000000" w14:paraId="00000296">
      <w:pPr>
        <w:ind w:right="-24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97">
      <w:pPr>
        <w:ind w:right="-240"/>
        <w:rPr/>
      </w:pPr>
      <w:r w:rsidDel="00000000" w:rsidR="00000000" w:rsidRPr="00000000">
        <w:rPr>
          <w:rtl w:val="0"/>
        </w:rPr>
        <w:t xml:space="preserve">echo "All Possible numbers with unique digits of given number : "</w:t>
      </w:r>
    </w:p>
    <w:p w:rsidR="00000000" w:rsidDel="00000000" w:rsidP="00000000" w:rsidRDefault="00000000" w:rsidRPr="00000000" w14:paraId="00000298">
      <w:pPr>
        <w:ind w:right="-240"/>
        <w:rPr/>
      </w:pPr>
      <w:r w:rsidDel="00000000" w:rsidR="00000000" w:rsidRPr="00000000">
        <w:rPr>
          <w:rtl w:val="0"/>
        </w:rPr>
        <w:t xml:space="preserve">for i in ${t[@]}</w:t>
      </w:r>
    </w:p>
    <w:p w:rsidR="00000000" w:rsidDel="00000000" w:rsidP="00000000" w:rsidRDefault="00000000" w:rsidRPr="00000000" w14:paraId="00000299">
      <w:pPr>
        <w:ind w:right="-24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9A">
      <w:pPr>
        <w:ind w:right="-240"/>
        <w:rPr/>
      </w:pPr>
      <w:r w:rsidDel="00000000" w:rsidR="00000000" w:rsidRPr="00000000">
        <w:rPr>
          <w:rtl w:val="0"/>
        </w:rPr>
        <w:tab/>
        <w:t xml:space="preserve">echo $i</w:t>
      </w:r>
    </w:p>
    <w:p w:rsidR="00000000" w:rsidDel="00000000" w:rsidP="00000000" w:rsidRDefault="00000000" w:rsidRPr="00000000" w14:paraId="0000029B">
      <w:pPr>
        <w:ind w:right="-24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9C">
      <w:pPr>
        <w:ind w:right="-24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right="-240"/>
        <w:rPr>
          <w:rFonts w:ascii="Courier New" w:cs="Courier New" w:eastAsia="Courier New" w:hAnsi="Courier New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ind w:right="-240"/>
        <w:rPr/>
      </w:pPr>
      <w:bookmarkStart w:colFirst="0" w:colLast="0" w:name="_cj2kcokfq87h" w:id="39"/>
      <w:bookmarkEnd w:id="39"/>
      <w:r w:rsidDel="00000000" w:rsidR="00000000" w:rsidRPr="00000000">
        <w:rPr>
          <w:rtl w:val="0"/>
        </w:rPr>
        <w:t xml:space="preserve">38. Program to count palindromes in a list of command line arguments. (eg. MADAM):</w:t>
      </w:r>
    </w:p>
    <w:p w:rsidR="00000000" w:rsidDel="00000000" w:rsidP="00000000" w:rsidRDefault="00000000" w:rsidRPr="00000000" w14:paraId="0000029F">
      <w:pPr>
        <w:ind w:right="-240"/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2A0">
      <w:pPr>
        <w:ind w:right="-240"/>
        <w:rPr/>
      </w:pPr>
      <w:r w:rsidDel="00000000" w:rsidR="00000000" w:rsidRPr="00000000">
        <w:rPr>
          <w:rtl w:val="0"/>
        </w:rPr>
        <w:t xml:space="preserve">for str in $@</w:t>
      </w:r>
    </w:p>
    <w:p w:rsidR="00000000" w:rsidDel="00000000" w:rsidP="00000000" w:rsidRDefault="00000000" w:rsidRPr="00000000" w14:paraId="000002A1">
      <w:pPr>
        <w:ind w:right="-24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A2">
      <w:pPr>
        <w:ind w:right="-240" w:firstLine="720"/>
        <w:rPr/>
      </w:pPr>
      <w:r w:rsidDel="00000000" w:rsidR="00000000" w:rsidRPr="00000000">
        <w:rPr>
          <w:rtl w:val="0"/>
        </w:rPr>
        <w:t xml:space="preserve">str=${str,,}</w:t>
      </w:r>
    </w:p>
    <w:p w:rsidR="00000000" w:rsidDel="00000000" w:rsidP="00000000" w:rsidRDefault="00000000" w:rsidRPr="00000000" w14:paraId="000002A3">
      <w:pPr>
        <w:ind w:right="-240"/>
        <w:rPr/>
      </w:pPr>
      <w:r w:rsidDel="00000000" w:rsidR="00000000" w:rsidRPr="00000000">
        <w:rPr>
          <w:rtl w:val="0"/>
        </w:rPr>
        <w:tab/>
        <w:t xml:space="preserve">l=${#str}</w:t>
      </w:r>
    </w:p>
    <w:p w:rsidR="00000000" w:rsidDel="00000000" w:rsidP="00000000" w:rsidRDefault="00000000" w:rsidRPr="00000000" w14:paraId="000002A4">
      <w:pPr>
        <w:ind w:right="-240"/>
        <w:rPr/>
      </w:pPr>
      <w:r w:rsidDel="00000000" w:rsidR="00000000" w:rsidRPr="00000000">
        <w:rPr>
          <w:rtl w:val="0"/>
        </w:rPr>
        <w:tab/>
        <w:t xml:space="preserve">s=""</w:t>
      </w:r>
    </w:p>
    <w:p w:rsidR="00000000" w:rsidDel="00000000" w:rsidP="00000000" w:rsidRDefault="00000000" w:rsidRPr="00000000" w14:paraId="000002A5">
      <w:pPr>
        <w:ind w:right="-240"/>
        <w:rPr/>
      </w:pPr>
      <w:r w:rsidDel="00000000" w:rsidR="00000000" w:rsidRPr="00000000">
        <w:rPr>
          <w:rtl w:val="0"/>
        </w:rPr>
        <w:tab/>
        <w:t xml:space="preserve">for ((i=l-1;i&gt;=0;i--))</w:t>
      </w:r>
    </w:p>
    <w:p w:rsidR="00000000" w:rsidDel="00000000" w:rsidP="00000000" w:rsidRDefault="00000000" w:rsidRPr="00000000" w14:paraId="000002A6">
      <w:pPr>
        <w:ind w:right="-24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A7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s+=${str:i:1}</w:t>
      </w:r>
    </w:p>
    <w:p w:rsidR="00000000" w:rsidDel="00000000" w:rsidP="00000000" w:rsidRDefault="00000000" w:rsidRPr="00000000" w14:paraId="000002A8">
      <w:pPr>
        <w:ind w:right="-24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2A9">
      <w:pPr>
        <w:ind w:right="-240"/>
        <w:rPr/>
      </w:pPr>
      <w:r w:rsidDel="00000000" w:rsidR="00000000" w:rsidRPr="00000000">
        <w:rPr>
          <w:rtl w:val="0"/>
        </w:rPr>
        <w:tab/>
        <w:t xml:space="preserve">if [ $s == $str ]</w:t>
      </w:r>
    </w:p>
    <w:p w:rsidR="00000000" w:rsidDel="00000000" w:rsidP="00000000" w:rsidRDefault="00000000" w:rsidRPr="00000000" w14:paraId="000002AA">
      <w:pPr>
        <w:ind w:right="-24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2AB">
      <w:pPr>
        <w:ind w:right="-240"/>
        <w:rPr/>
      </w:pPr>
      <w:r w:rsidDel="00000000" w:rsidR="00000000" w:rsidRPr="00000000">
        <w:rPr>
          <w:rtl w:val="0"/>
        </w:rPr>
        <w:tab/>
        <w:tab/>
        <w:t xml:space="preserve">(( c++ ))</w:t>
      </w:r>
    </w:p>
    <w:p w:rsidR="00000000" w:rsidDel="00000000" w:rsidP="00000000" w:rsidRDefault="00000000" w:rsidRPr="00000000" w14:paraId="000002AC">
      <w:pPr>
        <w:ind w:right="-24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2AD">
      <w:pPr>
        <w:ind w:right="-24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AE">
      <w:pPr>
        <w:ind w:right="-240"/>
        <w:rPr/>
      </w:pPr>
      <w:r w:rsidDel="00000000" w:rsidR="00000000" w:rsidRPr="00000000">
        <w:rPr>
          <w:rtl w:val="0"/>
        </w:rPr>
        <w:t xml:space="preserve">echo "Number of palindromes=$c"</w:t>
      </w:r>
    </w:p>
    <w:p w:rsidR="00000000" w:rsidDel="00000000" w:rsidP="00000000" w:rsidRDefault="00000000" w:rsidRPr="00000000" w14:paraId="000002AF">
      <w:pPr>
        <w:ind w:right="-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right="-2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rtl w:val="0"/>
        </w:rPr>
        <w:t xml:space="preserve">Syntax to give input through command line:</w:t>
      </w:r>
    </w:p>
    <w:p w:rsidR="00000000" w:rsidDel="00000000" w:rsidP="00000000" w:rsidRDefault="00000000" w:rsidRPr="00000000" w14:paraId="000002B1">
      <w:pPr>
        <w:ind w:right="-240"/>
        <w:rPr>
          <w:rFonts w:ascii="Arial" w:cs="Arial" w:eastAsia="Arial" w:hAnsi="Arial"/>
          <w:color w:val="6aa84f"/>
        </w:rPr>
      </w:pP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./filename.sh input1 input2 input3</w:t>
      </w:r>
    </w:p>
    <w:p w:rsidR="00000000" w:rsidDel="00000000" w:rsidP="00000000" w:rsidRDefault="00000000" w:rsidRPr="00000000" w14:paraId="000002B2">
      <w:pPr>
        <w:ind w:right="-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right="-2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ind w:right="-240"/>
        <w:rPr/>
      </w:pPr>
      <w:bookmarkStart w:colFirst="0" w:colLast="0" w:name="_9cvrmfxfyx2j" w:id="40"/>
      <w:bookmarkEnd w:id="40"/>
      <w:r w:rsidDel="00000000" w:rsidR="00000000" w:rsidRPr="00000000">
        <w:rPr>
          <w:rtl w:val="0"/>
        </w:rPr>
        <w:t xml:space="preserve">39.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720" w:top="720" w:left="450" w:right="720" w:header="720" w:footer="720"/>
      <w:pgNumType w:start="1"/>
      <w:sectPrChange w:author="Manish Kumar Monu" w:id="0" w:date="2021-12-15T17:47:32Z">
        <w:sectPr w:rsidR="000000" w:rsidDel="000000" w:rsidRPr="000000" w:rsidSect="000000">
          <w:pgMar w:bottom="720" w:top="720" w:left="450" w:right="720" w:header="720" w:footer="720"/>
          <w:pgNumType w:start="1"/>
          <w:pgSz w:h="16838" w:w="11906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rebuchet MS"/>
  <w:font w:name="Comic Sans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rPr>
        <w:ins w:author="Manish Kumar Monu" w:id="2" w:date="2021-12-15T17:47:32Z"/>
      </w:rPr>
    </w:pPr>
    <w:ins w:author="Manish Kumar Monu" w:id="2" w:date="2021-12-15T17:47:3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5">
    <w:pPr>
      <w:rPr>
        <w:ins w:author="Manish Kumar Monu" w:id="2" w:date="2021-12-15T17:47:32Z"/>
      </w:rPr>
    </w:pPr>
    <w:ins w:author="Manish Kumar Monu" w:id="2" w:date="2021-12-15T17:47:3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6"/>
        <w:szCs w:val="26"/>
        <w:lang w:val="en"/>
      </w:rPr>
    </w:rPrDefault>
    <w:pPrDefault>
      <w:pPr>
        <w:spacing w:line="276" w:lineRule="auto"/>
        <w:ind w:right="-8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right="-810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ic Sans MS" w:cs="Comic Sans MS" w:eastAsia="Comic Sans MS" w:hAnsi="Comic Sans M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replit.com/@mratunjya/NumberNegativeorPosit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it.com/@mratunjya/ShellMultipleof5" TargetMode="External"/><Relationship Id="rId7" Type="http://schemas.openxmlformats.org/officeDocument/2006/relationships/hyperlink" Target="https://replit.com/@mratunjya/ShellMultipleof5" TargetMode="External"/><Relationship Id="rId8" Type="http://schemas.openxmlformats.org/officeDocument/2006/relationships/hyperlink" Target="https://replit.com/@mratunjya/CountNumberofDig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